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1BC2" w14:textId="3F3F13C8" w:rsidR="004A2370" w:rsidRPr="004A2370" w:rsidRDefault="004A2370" w:rsidP="00417E01">
      <w:pPr>
        <w:pStyle w:val="4"/>
        <w:jc w:val="center"/>
        <w:rPr>
          <w:lang w:val="en-GB" w:eastAsia="zh-CN"/>
        </w:rPr>
      </w:pPr>
      <w:commentRangeStart w:id="0"/>
      <w:r w:rsidRPr="009930DD">
        <w:rPr>
          <w:lang w:val="en-GB" w:eastAsia="zh-CN"/>
          <w:rPrChange w:id="1" w:author="Wang, Zewen" w:date="2023-06-13T10:16:00Z">
            <w:rPr>
              <w:lang w:eastAsia="zh-CN"/>
            </w:rPr>
          </w:rPrChange>
        </w:rPr>
        <w:t>D</w:t>
      </w:r>
      <w:r w:rsidRPr="004A2370">
        <w:rPr>
          <w:lang w:val="en-GB" w:eastAsia="zh-CN"/>
        </w:rPr>
        <w:t>eveloping</w:t>
      </w:r>
      <w:commentRangeEnd w:id="0"/>
      <w:r w:rsidR="00761635">
        <w:rPr>
          <w:rStyle w:val="a6"/>
          <w:rFonts w:ascii="Times New Roman" w:eastAsiaTheme="minorEastAsia" w:hAnsi="Times New Roman" w:cs="Tahoma"/>
          <w:b w:val="0"/>
          <w:bCs w:val="0"/>
        </w:rPr>
        <w:commentReference w:id="0"/>
      </w:r>
      <w:r w:rsidRPr="004A2370">
        <w:rPr>
          <w:lang w:val="en-GB" w:eastAsia="zh-CN"/>
        </w:rPr>
        <w:t xml:space="preserve"> </w:t>
      </w:r>
      <w:del w:id="2" w:author="Wang, Zewen" w:date="2023-06-13T10:43:00Z">
        <w:r w:rsidDel="003A6404">
          <w:rPr>
            <w:lang w:val="en-GB" w:eastAsia="zh-CN"/>
          </w:rPr>
          <w:delText>Reusable</w:delText>
        </w:r>
        <w:r w:rsidRPr="004A2370" w:rsidDel="003A6404">
          <w:rPr>
            <w:lang w:val="en-GB" w:eastAsia="zh-CN"/>
          </w:rPr>
          <w:delText xml:space="preserve"> </w:delText>
        </w:r>
      </w:del>
      <w:del w:id="3" w:author="Wang, Zewen" w:date="2023-06-13T10:40:00Z">
        <w:r w:rsidDel="003A6404">
          <w:rPr>
            <w:lang w:val="en-GB" w:eastAsia="zh-CN"/>
          </w:rPr>
          <w:delText>F</w:delText>
        </w:r>
        <w:r w:rsidRPr="004A2370" w:rsidDel="003A6404">
          <w:rPr>
            <w:lang w:val="en-GB" w:eastAsia="zh-CN"/>
          </w:rPr>
          <w:delText xml:space="preserve">oundation </w:delText>
        </w:r>
      </w:del>
      <w:ins w:id="4" w:author="Wang, Zewen" w:date="2023-06-13T10:43:00Z">
        <w:r w:rsidR="003A6404">
          <w:rPr>
            <w:lang w:val="en-GB" w:eastAsia="zh-CN"/>
          </w:rPr>
          <w:t xml:space="preserve">Platform-independent </w:t>
        </w:r>
        <w:proofErr w:type="spellStart"/>
        <w:r w:rsidR="003A6404">
          <w:rPr>
            <w:lang w:val="en-GB" w:eastAsia="zh-CN"/>
          </w:rPr>
          <w:t>Resuable</w:t>
        </w:r>
        <w:proofErr w:type="spellEnd"/>
        <w:r w:rsidR="003A6404">
          <w:rPr>
            <w:lang w:val="en-GB" w:eastAsia="zh-CN"/>
          </w:rPr>
          <w:t xml:space="preserve"> Functional Components</w:t>
        </w:r>
      </w:ins>
      <w:del w:id="5" w:author="Wang, Zewen" w:date="2023-06-13T10:41:00Z">
        <w:r w:rsidDel="003A6404">
          <w:rPr>
            <w:lang w:val="en-GB" w:eastAsia="zh-CN"/>
          </w:rPr>
          <w:delText>S</w:delText>
        </w:r>
        <w:r w:rsidRPr="004A2370" w:rsidDel="003A6404">
          <w:rPr>
            <w:lang w:val="en-GB" w:eastAsia="zh-CN"/>
          </w:rPr>
          <w:delText xml:space="preserve">upportive </w:delText>
        </w:r>
        <w:r w:rsidR="001B36DD" w:rsidDel="003A6404">
          <w:rPr>
            <w:lang w:val="en-GB" w:eastAsia="zh-CN"/>
          </w:rPr>
          <w:delText>Skeleton</w:delText>
        </w:r>
        <w:r w:rsidDel="003A6404">
          <w:rPr>
            <w:lang w:val="en-GB" w:eastAsia="zh-CN"/>
          </w:rPr>
          <w:delText xml:space="preserve"> System</w:delText>
        </w:r>
      </w:del>
    </w:p>
    <w:p w14:paraId="6763C205" w14:textId="77777777" w:rsidR="004A2370" w:rsidRPr="004A2370" w:rsidRDefault="004A2370" w:rsidP="004A2370">
      <w:pPr>
        <w:jc w:val="left"/>
        <w:rPr>
          <w:lang w:val="en-GB" w:eastAsia="zh-CN"/>
        </w:rPr>
      </w:pPr>
      <w:r w:rsidRPr="004A2370">
        <w:rPr>
          <w:lang w:val="en-GB" w:eastAsia="zh-CN"/>
        </w:rPr>
        <w:t>Brief Description:</w:t>
      </w:r>
    </w:p>
    <w:p w14:paraId="6E6903F6" w14:textId="77777777" w:rsidR="00761635" w:rsidRDefault="00F6266C" w:rsidP="004A2370">
      <w:pPr>
        <w:jc w:val="left"/>
        <w:rPr>
          <w:ins w:id="6" w:author="Marwan Radwan" w:date="2023-06-12T11:19:00Z"/>
          <w:lang w:val="en-GB" w:eastAsia="zh-CN"/>
        </w:rPr>
      </w:pPr>
      <w:r>
        <w:rPr>
          <w:lang w:val="en-GB" w:eastAsia="zh-CN"/>
        </w:rPr>
        <w:t>N</w:t>
      </w:r>
      <w:r w:rsidR="004A2370" w:rsidRPr="004A2370">
        <w:rPr>
          <w:lang w:val="en-GB" w:eastAsia="zh-CN"/>
        </w:rPr>
        <w:t xml:space="preserve">o matter what kinds </w:t>
      </w:r>
      <w:r w:rsidR="004A2370">
        <w:rPr>
          <w:lang w:val="en-GB" w:eastAsia="zh-CN"/>
        </w:rPr>
        <w:t xml:space="preserve">of software, e.g., web-based, </w:t>
      </w:r>
      <w:proofErr w:type="spellStart"/>
      <w:r w:rsidR="004A2370">
        <w:rPr>
          <w:lang w:val="en-GB" w:eastAsia="zh-CN"/>
        </w:rPr>
        <w:t>IOS&amp;Androi</w:t>
      </w:r>
      <w:r w:rsidR="004A2370">
        <w:rPr>
          <w:rFonts w:hint="eastAsia"/>
          <w:lang w:val="en-GB" w:eastAsia="zh-CN"/>
        </w:rPr>
        <w:t>d</w:t>
      </w:r>
      <w:proofErr w:type="spellEnd"/>
      <w:r w:rsidR="004A2370">
        <w:rPr>
          <w:lang w:val="en-GB" w:eastAsia="zh-CN"/>
        </w:rPr>
        <w:t xml:space="preserve"> or Applets, all of them have some</w:t>
      </w:r>
      <w:r>
        <w:rPr>
          <w:lang w:val="en-GB" w:eastAsia="zh-CN"/>
        </w:rPr>
        <w:t xml:space="preserve"> common</w:t>
      </w:r>
      <w:r w:rsidR="004A2370">
        <w:rPr>
          <w:lang w:val="en-GB" w:eastAsia="zh-CN"/>
        </w:rPr>
        <w:t xml:space="preserve"> </w:t>
      </w:r>
      <w:r>
        <w:rPr>
          <w:lang w:val="en-GB" w:eastAsia="zh-CN"/>
        </w:rPr>
        <w:t>ground</w:t>
      </w:r>
      <w:ins w:id="7" w:author="Marwan Radwan" w:date="2023-06-12T11:18:00Z">
        <w:r w:rsidR="00761635">
          <w:rPr>
            <w:lang w:val="en-GB" w:eastAsia="zh-CN"/>
          </w:rPr>
          <w:t xml:space="preserve">. </w:t>
        </w:r>
      </w:ins>
      <w:del w:id="8" w:author="Marwan Radwan" w:date="2023-06-12T11:18:00Z">
        <w:r w:rsidDel="00761635">
          <w:rPr>
            <w:lang w:val="en-GB" w:eastAsia="zh-CN"/>
          </w:rPr>
          <w:delText>, f</w:delText>
        </w:r>
      </w:del>
      <w:ins w:id="9" w:author="Marwan Radwan" w:date="2023-06-12T11:18:00Z">
        <w:r w:rsidR="00761635">
          <w:rPr>
            <w:lang w:val="en-GB" w:eastAsia="zh-CN"/>
          </w:rPr>
          <w:t>F</w:t>
        </w:r>
      </w:ins>
      <w:r>
        <w:rPr>
          <w:lang w:val="en-GB" w:eastAsia="zh-CN"/>
        </w:rPr>
        <w:t>rom a business perspective, they all have some common business component</w:t>
      </w:r>
      <w:ins w:id="10" w:author="Marwan Radwan" w:date="2023-06-12T11:18:00Z">
        <w:r w:rsidR="00761635">
          <w:rPr>
            <w:lang w:val="en-GB" w:eastAsia="zh-CN"/>
          </w:rPr>
          <w:t>s</w:t>
        </w:r>
      </w:ins>
      <w:r>
        <w:rPr>
          <w:lang w:val="en-GB" w:eastAsia="zh-CN"/>
        </w:rPr>
        <w:t xml:space="preserve">, such as user management, </w:t>
      </w:r>
      <w:del w:id="11" w:author="Marwan Radwan" w:date="2023-06-12T11:18:00Z">
        <w:r w:rsidDel="00761635">
          <w:rPr>
            <w:lang w:val="en-GB" w:eastAsia="zh-CN"/>
          </w:rPr>
          <w:delText xml:space="preserve">log in/log out, </w:delText>
        </w:r>
      </w:del>
      <w:r>
        <w:rPr>
          <w:lang w:val="en-GB" w:eastAsia="zh-CN"/>
        </w:rPr>
        <w:t>SSO</w:t>
      </w:r>
      <w:ins w:id="12" w:author="Marwan Radwan" w:date="2023-06-12T11:18:00Z">
        <w:r w:rsidR="00761635">
          <w:rPr>
            <w:lang w:val="en-GB" w:eastAsia="zh-CN"/>
          </w:rPr>
          <w:t xml:space="preserve"> </w:t>
        </w:r>
      </w:ins>
      <w:r>
        <w:rPr>
          <w:lang w:val="en-GB" w:eastAsia="zh-CN"/>
        </w:rPr>
        <w:t xml:space="preserve">(Single Sign On), </w:t>
      </w:r>
      <w:ins w:id="13" w:author="Marwan Radwan" w:date="2023-06-12T11:19:00Z">
        <w:r w:rsidR="00761635">
          <w:rPr>
            <w:lang w:val="en-GB" w:eastAsia="zh-CN"/>
          </w:rPr>
          <w:t>au</w:t>
        </w:r>
      </w:ins>
      <w:ins w:id="14" w:author="Marwan Radwan" w:date="2023-06-12T11:18:00Z">
        <w:r w:rsidR="00761635">
          <w:rPr>
            <w:lang w:val="en-GB" w:eastAsia="zh-CN"/>
          </w:rPr>
          <w:t xml:space="preserve">thentication and </w:t>
        </w:r>
      </w:ins>
      <w:ins w:id="15" w:author="Marwan Radwan" w:date="2023-06-12T11:19:00Z">
        <w:r w:rsidR="00761635">
          <w:rPr>
            <w:lang w:val="en-GB" w:eastAsia="zh-CN"/>
          </w:rPr>
          <w:t>v</w:t>
        </w:r>
      </w:ins>
      <w:ins w:id="16" w:author="Marwan Radwan" w:date="2023-06-12T11:18:00Z">
        <w:r w:rsidR="00761635">
          <w:rPr>
            <w:lang w:val="en-GB" w:eastAsia="zh-CN"/>
          </w:rPr>
          <w:t>e</w:t>
        </w:r>
      </w:ins>
      <w:ins w:id="17" w:author="Marwan Radwan" w:date="2023-06-12T11:19:00Z">
        <w:r w:rsidR="00761635">
          <w:rPr>
            <w:lang w:val="en-GB" w:eastAsia="zh-CN"/>
          </w:rPr>
          <w:t xml:space="preserve">rification, </w:t>
        </w:r>
      </w:ins>
      <w:r>
        <w:rPr>
          <w:lang w:val="en-GB" w:eastAsia="zh-CN"/>
        </w:rPr>
        <w:t xml:space="preserve">permission management, </w:t>
      </w:r>
      <w:del w:id="18" w:author="Marwan Radwan" w:date="2023-06-12T11:19:00Z">
        <w:r w:rsidDel="00761635">
          <w:rPr>
            <w:lang w:val="en-GB" w:eastAsia="zh-CN"/>
          </w:rPr>
          <w:delText xml:space="preserve">others like </w:delText>
        </w:r>
      </w:del>
      <w:r>
        <w:rPr>
          <w:lang w:val="en-GB" w:eastAsia="zh-CN"/>
        </w:rPr>
        <w:t xml:space="preserve">reporting and analytics, payment processing, </w:t>
      </w:r>
      <w:r w:rsidR="001B36DD">
        <w:rPr>
          <w:lang w:val="en-GB" w:eastAsia="zh-CN"/>
        </w:rPr>
        <w:t xml:space="preserve">localization and Internationalization </w:t>
      </w:r>
      <w:ins w:id="19" w:author="Marwan Radwan" w:date="2023-06-12T11:19:00Z">
        <w:r w:rsidR="00761635">
          <w:rPr>
            <w:lang w:val="en-GB" w:eastAsia="zh-CN"/>
          </w:rPr>
          <w:t>and many others</w:t>
        </w:r>
      </w:ins>
      <w:del w:id="20" w:author="Marwan Radwan" w:date="2023-06-12T11:19:00Z">
        <w:r w:rsidR="001B36DD" w:rsidDel="00761635">
          <w:rPr>
            <w:lang w:val="en-GB" w:eastAsia="zh-CN"/>
          </w:rPr>
          <w:delText>etc</w:delText>
        </w:r>
      </w:del>
      <w:r w:rsidR="001B36DD">
        <w:rPr>
          <w:lang w:val="en-GB" w:eastAsia="zh-CN"/>
        </w:rPr>
        <w:t xml:space="preserve">. </w:t>
      </w:r>
    </w:p>
    <w:p w14:paraId="7E4FA5F6" w14:textId="77777777" w:rsidR="00761635" w:rsidRDefault="00761635" w:rsidP="004A2370">
      <w:pPr>
        <w:jc w:val="left"/>
        <w:rPr>
          <w:ins w:id="21" w:author="Marwan Radwan" w:date="2023-06-12T11:19:00Z"/>
          <w:lang w:val="en-GB" w:eastAsia="zh-CN"/>
        </w:rPr>
      </w:pPr>
    </w:p>
    <w:p w14:paraId="30C5625A" w14:textId="330C700A" w:rsidR="003A6404" w:rsidRDefault="00761635" w:rsidP="00761635">
      <w:pPr>
        <w:jc w:val="left"/>
        <w:rPr>
          <w:ins w:id="22" w:author="Wang, Zewen" w:date="2023-06-13T10:48:00Z"/>
          <w:lang w:val="en-GB" w:eastAsia="zh-CN"/>
        </w:rPr>
      </w:pPr>
      <w:commentRangeStart w:id="23"/>
      <w:ins w:id="24" w:author="Marwan Radwan" w:date="2023-06-12T11:20:00Z">
        <w:r>
          <w:rPr>
            <w:lang w:val="en-GB" w:eastAsia="zh-CN"/>
          </w:rPr>
          <w:t>F</w:t>
        </w:r>
      </w:ins>
      <w:del w:id="25" w:author="Marwan Radwan" w:date="2023-06-12T11:19:00Z">
        <w:r w:rsidR="001B36DD" w:rsidDel="00761635">
          <w:rPr>
            <w:lang w:val="en-GB" w:eastAsia="zh-CN"/>
          </w:rPr>
          <w:delText>while f</w:delText>
        </w:r>
      </w:del>
      <w:r w:rsidR="001B36DD">
        <w:rPr>
          <w:lang w:val="en-GB" w:eastAsia="zh-CN"/>
        </w:rPr>
        <w:t>rom a developer perspective</w:t>
      </w:r>
      <w:ins w:id="26" w:author="Marwan Radwan" w:date="2023-06-12T11:20:00Z">
        <w:r>
          <w:rPr>
            <w:lang w:val="en-GB" w:eastAsia="zh-CN"/>
          </w:rPr>
          <w:t>,</w:t>
        </w:r>
      </w:ins>
      <w:del w:id="27" w:author="Marwan Radwan" w:date="2023-06-12T11:20:00Z">
        <w:r w:rsidR="001B36DD" w:rsidDel="00761635">
          <w:rPr>
            <w:lang w:val="en-GB" w:eastAsia="zh-CN"/>
          </w:rPr>
          <w:delText>.</w:delText>
        </w:r>
      </w:del>
      <w:r w:rsidR="001B36DD">
        <w:rPr>
          <w:lang w:val="en-GB" w:eastAsia="zh-CN"/>
        </w:rPr>
        <w:t xml:space="preserve"> all kind</w:t>
      </w:r>
      <w:del w:id="28" w:author="Marwan Radwan" w:date="2023-06-12T11:20:00Z">
        <w:r w:rsidR="001B36DD" w:rsidDel="00761635">
          <w:rPr>
            <w:lang w:val="en-GB" w:eastAsia="zh-CN"/>
          </w:rPr>
          <w:delText>s</w:delText>
        </w:r>
      </w:del>
      <w:r w:rsidR="001B36DD">
        <w:rPr>
          <w:lang w:val="en-GB" w:eastAsia="zh-CN"/>
        </w:rPr>
        <w:t xml:space="preserve"> of systems should </w:t>
      </w:r>
      <w:del w:id="29" w:author="Wang, Zewen" w:date="2023-06-13T10:44:00Z">
        <w:r w:rsidR="001B36DD" w:rsidDel="003A6404">
          <w:rPr>
            <w:lang w:val="en-GB" w:eastAsia="zh-CN"/>
          </w:rPr>
          <w:delText xml:space="preserve">integrate </w:delText>
        </w:r>
      </w:del>
      <w:ins w:id="30" w:author="Wang, Zewen" w:date="2023-06-13T10:44:00Z">
        <w:r w:rsidR="003A6404">
          <w:rPr>
            <w:lang w:val="en-GB" w:eastAsia="zh-CN"/>
          </w:rPr>
          <w:t>have</w:t>
        </w:r>
        <w:r w:rsidR="003A6404">
          <w:rPr>
            <w:lang w:val="en-GB" w:eastAsia="zh-CN"/>
          </w:rPr>
          <w:t xml:space="preserve"> </w:t>
        </w:r>
      </w:ins>
      <w:r w:rsidR="001B36DD">
        <w:rPr>
          <w:lang w:val="en-GB" w:eastAsia="zh-CN"/>
        </w:rPr>
        <w:t>some</w:t>
      </w:r>
      <w:ins w:id="31" w:author="Wang, Zewen" w:date="2023-06-13T10:45:00Z">
        <w:r w:rsidR="003A6404">
          <w:rPr>
            <w:lang w:val="en-GB" w:eastAsia="zh-CN"/>
          </w:rPr>
          <w:t xml:space="preserve"> common</w:t>
        </w:r>
      </w:ins>
      <w:r w:rsidR="001B36DD">
        <w:rPr>
          <w:lang w:val="en-GB" w:eastAsia="zh-CN"/>
        </w:rPr>
        <w:t xml:space="preserve"> features, </w:t>
      </w:r>
      <w:ins w:id="32" w:author="Wang, Zewen" w:date="2023-06-13T10:46:00Z">
        <w:r w:rsidR="003A6404">
          <w:rPr>
            <w:lang w:val="en-GB" w:eastAsia="zh-CN"/>
          </w:rPr>
          <w:t xml:space="preserve">such as environment </w:t>
        </w:r>
        <w:r w:rsidR="003A6404" w:rsidRPr="003A6404">
          <w:rPr>
            <w:lang w:val="en-GB" w:eastAsia="zh-CN"/>
          </w:rPr>
          <w:t>agnostic</w:t>
        </w:r>
      </w:ins>
      <w:ins w:id="33" w:author="Wang, Zewen" w:date="2023-06-13T10:49:00Z">
        <w:r w:rsidR="003A6404">
          <w:rPr>
            <w:lang w:val="en-GB" w:eastAsia="zh-CN"/>
          </w:rPr>
          <w:t xml:space="preserve"> which means these components can communicate with different kinds system and deploy on various </w:t>
        </w:r>
      </w:ins>
      <w:ins w:id="34" w:author="Wang, Zewen" w:date="2023-06-13T10:50:00Z">
        <w:r w:rsidR="003A6404">
          <w:rPr>
            <w:lang w:val="en-GB" w:eastAsia="zh-CN"/>
          </w:rPr>
          <w:t>cloud-</w:t>
        </w:r>
      </w:ins>
      <w:ins w:id="35" w:author="Wang, Zewen" w:date="2023-06-13T10:49:00Z">
        <w:r w:rsidR="003A6404">
          <w:rPr>
            <w:lang w:val="en-GB" w:eastAsia="zh-CN"/>
          </w:rPr>
          <w:t>platform</w:t>
        </w:r>
      </w:ins>
      <w:del w:id="36" w:author="Wang, Zewen" w:date="2023-06-13T10:46:00Z">
        <w:r w:rsidR="001B36DD" w:rsidDel="003A6404">
          <w:rPr>
            <w:lang w:val="en-GB" w:eastAsia="zh-CN"/>
          </w:rPr>
          <w:delText>like transfer among different kinds of environments quickly</w:delText>
        </w:r>
        <w:commentRangeEnd w:id="23"/>
        <w:r w:rsidDel="003A6404">
          <w:rPr>
            <w:rStyle w:val="a6"/>
          </w:rPr>
          <w:commentReference w:id="23"/>
        </w:r>
      </w:del>
      <w:r w:rsidR="001B36DD">
        <w:rPr>
          <w:lang w:val="en-GB" w:eastAsia="zh-CN"/>
        </w:rPr>
        <w:t xml:space="preserve">. </w:t>
      </w:r>
      <w:del w:id="37" w:author="Wang, Zewen" w:date="2023-06-13T10:50:00Z">
        <w:r w:rsidR="001B36DD" w:rsidDel="003A6404">
          <w:rPr>
            <w:lang w:val="en-GB" w:eastAsia="zh-CN"/>
          </w:rPr>
          <w:delText xml:space="preserve">Automated code test </w:delText>
        </w:r>
      </w:del>
      <w:ins w:id="38" w:author="Marwan Radwan" w:date="2023-06-12T11:21:00Z">
        <w:del w:id="39" w:author="Wang, Zewen" w:date="2023-06-13T10:47:00Z">
          <w:r w:rsidDel="003A6404">
            <w:rPr>
              <w:lang w:val="en-GB" w:eastAsia="zh-CN"/>
            </w:rPr>
            <w:delText xml:space="preserve">activities will be developed and implemented </w:delText>
          </w:r>
        </w:del>
      </w:ins>
      <w:del w:id="40" w:author="Wang, Zewen" w:date="2023-06-13T10:50:00Z">
        <w:r w:rsidR="001B36DD" w:rsidDel="003A6404">
          <w:rPr>
            <w:lang w:val="en-GB" w:eastAsia="zh-CN"/>
          </w:rPr>
          <w:delText>before deployment</w:delText>
        </w:r>
      </w:del>
      <w:ins w:id="41" w:author="Marwan Radwan" w:date="2023-06-12T11:22:00Z">
        <w:del w:id="42" w:author="Wang, Zewen" w:date="2023-06-13T10:50:00Z">
          <w:r w:rsidDel="003A6404">
            <w:rPr>
              <w:lang w:val="en-GB" w:eastAsia="zh-CN"/>
            </w:rPr>
            <w:delText xml:space="preserve">. </w:delText>
          </w:r>
        </w:del>
      </w:ins>
      <w:ins w:id="43" w:author="Wang, Zewen" w:date="2023-06-13T10:47:00Z">
        <w:r w:rsidR="003A6404">
          <w:rPr>
            <w:lang w:val="en-GB" w:eastAsia="zh-CN"/>
          </w:rPr>
          <w:t>Other functional requirements like</w:t>
        </w:r>
      </w:ins>
      <w:ins w:id="44" w:author="Marwan Radwan" w:date="2023-06-12T11:22:00Z">
        <w:del w:id="45" w:author="Wang, Zewen" w:date="2023-06-13T10:48:00Z">
          <w:r w:rsidDel="003A6404">
            <w:rPr>
              <w:lang w:val="en-GB" w:eastAsia="zh-CN"/>
            </w:rPr>
            <w:delText>Some of those activities include</w:delText>
          </w:r>
        </w:del>
      </w:ins>
      <w:r w:rsidR="001B36DD">
        <w:rPr>
          <w:lang w:val="en-GB" w:eastAsia="zh-CN"/>
        </w:rPr>
        <w:t xml:space="preserve"> </w:t>
      </w:r>
      <w:del w:id="46" w:author="Wang, Zewen" w:date="2023-06-13T10:48:00Z">
        <w:r w:rsidR="001B36DD" w:rsidDel="003A6404">
          <w:rPr>
            <w:lang w:val="en-GB" w:eastAsia="zh-CN"/>
          </w:rPr>
          <w:delText>(</w:delText>
        </w:r>
      </w:del>
      <w:r w:rsidR="001B36DD">
        <w:rPr>
          <w:lang w:val="en-GB" w:eastAsia="zh-CN"/>
        </w:rPr>
        <w:t>CI/CD</w:t>
      </w:r>
      <w:del w:id="47" w:author="Wang, Zewen" w:date="2023-06-13T10:48:00Z">
        <w:r w:rsidR="001B36DD" w:rsidDel="003A6404">
          <w:rPr>
            <w:lang w:val="en-GB" w:eastAsia="zh-CN"/>
          </w:rPr>
          <w:delText>)</w:delText>
        </w:r>
      </w:del>
      <w:del w:id="48" w:author="Marwan Radwan" w:date="2023-06-12T11:22:00Z">
        <w:r w:rsidR="001B36DD" w:rsidDel="00761635">
          <w:rPr>
            <w:lang w:val="en-GB" w:eastAsia="zh-CN"/>
          </w:rPr>
          <w:delText>,</w:delText>
        </w:r>
      </w:del>
      <w:r w:rsidR="001B36DD">
        <w:rPr>
          <w:lang w:val="en-GB" w:eastAsia="zh-CN"/>
        </w:rPr>
        <w:t xml:space="preserve"> </w:t>
      </w:r>
      <w:ins w:id="49" w:author="Wang, Zewen" w:date="2023-06-13T10:48:00Z">
        <w:r w:rsidR="003A6404">
          <w:rPr>
            <w:lang w:val="en-GB" w:eastAsia="zh-CN"/>
          </w:rPr>
          <w:t xml:space="preserve">pipeline, </w:t>
        </w:r>
      </w:ins>
      <w:r w:rsidR="001B36DD">
        <w:rPr>
          <w:lang w:val="en-GB" w:eastAsia="zh-CN"/>
        </w:rPr>
        <w:t xml:space="preserve">performance monitor, defining custom metrics, API generated, traffic control etc. </w:t>
      </w:r>
    </w:p>
    <w:p w14:paraId="77F5B25B" w14:textId="77777777" w:rsidR="003A6404" w:rsidRDefault="003A6404" w:rsidP="00761635">
      <w:pPr>
        <w:jc w:val="left"/>
        <w:rPr>
          <w:ins w:id="50" w:author="Wang, Zewen" w:date="2023-06-13T10:48:00Z"/>
          <w:lang w:val="en-GB" w:eastAsia="zh-CN"/>
        </w:rPr>
      </w:pPr>
    </w:p>
    <w:p w14:paraId="5812BFC4" w14:textId="30F10186" w:rsidR="00761635" w:rsidRDefault="003A6404" w:rsidP="00761635">
      <w:pPr>
        <w:jc w:val="left"/>
        <w:rPr>
          <w:ins w:id="51" w:author="Marwan Radwan" w:date="2023-06-12T11:23:00Z"/>
          <w:lang w:val="en-GB" w:eastAsia="zh-CN"/>
        </w:rPr>
      </w:pPr>
      <w:ins w:id="52" w:author="Wang, Zewen" w:date="2023-06-13T10:50:00Z">
        <w:r>
          <w:rPr>
            <w:lang w:val="en-GB" w:eastAsia="zh-CN"/>
          </w:rPr>
          <w:t xml:space="preserve">On top of these features, </w:t>
        </w:r>
      </w:ins>
      <w:del w:id="53" w:author="Marwan Radwan" w:date="2023-06-12T11:22:00Z">
        <w:r w:rsidR="001B36DD" w:rsidDel="00761635">
          <w:rPr>
            <w:lang w:val="en-GB" w:eastAsia="zh-CN"/>
          </w:rPr>
          <w:delText>Thanks to all these base components, the</w:delText>
        </w:r>
      </w:del>
      <w:ins w:id="54" w:author="Marwan Radwan" w:date="2023-06-12T11:22:00Z">
        <w:r w:rsidR="00761635">
          <w:rPr>
            <w:lang w:val="en-GB" w:eastAsia="zh-CN"/>
          </w:rPr>
          <w:t>The</w:t>
        </w:r>
      </w:ins>
      <w:r w:rsidR="001B36DD">
        <w:rPr>
          <w:lang w:val="en-GB" w:eastAsia="zh-CN"/>
        </w:rPr>
        <w:t xml:space="preserve"> business logic component can be developed </w:t>
      </w:r>
      <w:del w:id="55" w:author="Wang, Zewen" w:date="2023-06-13T10:51:00Z">
        <w:r w:rsidR="001B36DD" w:rsidDel="00193CA8">
          <w:rPr>
            <w:lang w:val="en-GB" w:eastAsia="zh-CN"/>
          </w:rPr>
          <w:delText xml:space="preserve">fast </w:delText>
        </w:r>
      </w:del>
      <w:ins w:id="56" w:author="Wang, Zewen" w:date="2023-06-13T10:51:00Z">
        <w:r w:rsidR="00193CA8">
          <w:rPr>
            <w:lang w:val="en-GB" w:eastAsia="zh-CN"/>
          </w:rPr>
          <w:t>quickly</w:t>
        </w:r>
        <w:r w:rsidR="00193CA8">
          <w:rPr>
            <w:lang w:val="en-GB" w:eastAsia="zh-CN"/>
          </w:rPr>
          <w:t xml:space="preserve"> </w:t>
        </w:r>
      </w:ins>
      <w:r w:rsidR="001B36DD">
        <w:rPr>
          <w:lang w:val="en-GB" w:eastAsia="zh-CN"/>
        </w:rPr>
        <w:t xml:space="preserve">and </w:t>
      </w:r>
      <w:del w:id="57" w:author="Wang, Zewen" w:date="2023-06-13T10:51:00Z">
        <w:r w:rsidR="001B36DD" w:rsidDel="00193CA8">
          <w:rPr>
            <w:lang w:val="en-GB" w:eastAsia="zh-CN"/>
          </w:rPr>
          <w:delText>quickly</w:delText>
        </w:r>
      </w:del>
      <w:ins w:id="58" w:author="Wang, Zewen" w:date="2023-06-13T10:51:00Z">
        <w:r w:rsidR="00193CA8">
          <w:rPr>
            <w:lang w:val="en-GB" w:eastAsia="zh-CN"/>
          </w:rPr>
          <w:t>with high quality</w:t>
        </w:r>
      </w:ins>
      <w:r w:rsidR="001B36DD">
        <w:rPr>
          <w:lang w:val="en-GB" w:eastAsia="zh-CN"/>
        </w:rPr>
        <w:t xml:space="preserve">, so no matter </w:t>
      </w:r>
      <w:ins w:id="59" w:author="Marwan Radwan" w:date="2023-06-12T11:22:00Z">
        <w:r w:rsidR="00761635">
          <w:rPr>
            <w:lang w:val="en-GB" w:eastAsia="zh-CN"/>
          </w:rPr>
          <w:t xml:space="preserve">the development is done by a team within </w:t>
        </w:r>
      </w:ins>
      <w:del w:id="60" w:author="Marwan Radwan" w:date="2023-06-12T11:22:00Z">
        <w:r w:rsidR="001B36DD" w:rsidDel="00761635">
          <w:rPr>
            <w:lang w:val="en-GB" w:eastAsia="zh-CN"/>
          </w:rPr>
          <w:delText xml:space="preserve">for </w:delText>
        </w:r>
      </w:del>
      <w:r w:rsidR="001B36DD">
        <w:rPr>
          <w:lang w:val="en-GB" w:eastAsia="zh-CN"/>
        </w:rPr>
        <w:t>a company or a freelancer</w:t>
      </w:r>
      <w:del w:id="61" w:author="Marwan Radwan" w:date="2023-06-12T11:23:00Z">
        <w:r w:rsidR="001B36DD" w:rsidDel="00761635">
          <w:rPr>
            <w:lang w:val="en-GB" w:eastAsia="zh-CN"/>
          </w:rPr>
          <w:delText xml:space="preserve"> developer</w:delText>
        </w:r>
      </w:del>
      <w:r w:rsidR="001B36DD">
        <w:rPr>
          <w:lang w:val="en-GB" w:eastAsia="zh-CN"/>
        </w:rPr>
        <w:t xml:space="preserve">, this skeleton system </w:t>
      </w:r>
      <w:del w:id="62" w:author="Wang, Zewen" w:date="2023-06-13T10:52:00Z">
        <w:r w:rsidR="001B36DD" w:rsidDel="00193CA8">
          <w:rPr>
            <w:lang w:val="en-GB" w:eastAsia="zh-CN"/>
          </w:rPr>
          <w:delText xml:space="preserve">has a place to show its </w:delText>
        </w:r>
      </w:del>
      <w:ins w:id="63" w:author="Marwan Radwan" w:date="2023-06-12T11:23:00Z">
        <w:del w:id="64" w:author="Wang, Zewen" w:date="2023-06-13T10:52:00Z">
          <w:r w:rsidR="00761635" w:rsidDel="00193CA8">
            <w:rPr>
              <w:lang w:val="en-GB" w:eastAsia="zh-CN"/>
            </w:rPr>
            <w:delText>usefulness and efficient utilisation</w:delText>
          </w:r>
        </w:del>
      </w:ins>
      <w:del w:id="65" w:author="Wang, Zewen" w:date="2023-06-13T10:52:00Z">
        <w:r w:rsidR="001B36DD" w:rsidDel="00193CA8">
          <w:rPr>
            <w:lang w:val="en-GB" w:eastAsia="zh-CN"/>
          </w:rPr>
          <w:delText xml:space="preserve">talents. </w:delText>
        </w:r>
      </w:del>
      <w:ins w:id="66" w:author="Wang, Zewen" w:date="2023-06-13T10:52:00Z">
        <w:r w:rsidR="00193CA8">
          <w:rPr>
            <w:lang w:val="en-GB" w:eastAsia="zh-CN"/>
          </w:rPr>
          <w:t xml:space="preserve">can help them shorten development time. Which </w:t>
        </w:r>
      </w:ins>
    </w:p>
    <w:p w14:paraId="31F597F9" w14:textId="77777777" w:rsidR="00761635" w:rsidRDefault="00761635" w:rsidP="004A2370">
      <w:pPr>
        <w:jc w:val="left"/>
        <w:rPr>
          <w:ins w:id="67" w:author="Marwan Radwan" w:date="2023-06-12T11:23:00Z"/>
          <w:lang w:val="en-GB" w:eastAsia="zh-CN"/>
        </w:rPr>
      </w:pPr>
    </w:p>
    <w:p w14:paraId="23BFC3A8" w14:textId="61DA0261" w:rsidR="00761635" w:rsidRDefault="001B36DD" w:rsidP="004A2370">
      <w:pPr>
        <w:jc w:val="left"/>
        <w:rPr>
          <w:ins w:id="68" w:author="Marwan Radwan" w:date="2023-06-12T11:23:00Z"/>
          <w:lang w:val="en-GB" w:eastAsia="zh-CN"/>
        </w:rPr>
      </w:pPr>
      <w:del w:id="69" w:author="Marwan Radwan" w:date="2023-06-12T11:23:00Z">
        <w:r w:rsidDel="00761635">
          <w:rPr>
            <w:lang w:val="en-GB" w:eastAsia="zh-CN"/>
          </w:rPr>
          <w:delText>while in</w:delText>
        </w:r>
      </w:del>
      <w:proofErr w:type="spellStart"/>
      <w:ins w:id="70" w:author="Marwan Radwan" w:date="2023-06-12T11:23:00Z">
        <w:r w:rsidR="00761635">
          <w:rPr>
            <w:lang w:val="en-GB" w:eastAsia="zh-CN"/>
          </w:rPr>
          <w:t>Through out</w:t>
        </w:r>
      </w:ins>
      <w:proofErr w:type="spellEnd"/>
      <w:r>
        <w:rPr>
          <w:lang w:val="en-GB" w:eastAsia="zh-CN"/>
        </w:rPr>
        <w:t xml:space="preserve"> this project, I will dedicate myself to developing such a skeleton system</w:t>
      </w:r>
      <w:ins w:id="71" w:author="Marwan Radwan" w:date="2023-06-12T11:25:00Z">
        <w:r w:rsidR="00761635">
          <w:rPr>
            <w:lang w:val="en-GB" w:eastAsia="zh-CN"/>
          </w:rPr>
          <w:t xml:space="preserve"> with multiple reusable and platform-independen</w:t>
        </w:r>
      </w:ins>
      <w:ins w:id="72" w:author="Marwan Radwan" w:date="2023-06-12T11:26:00Z">
        <w:r w:rsidR="00761635">
          <w:rPr>
            <w:lang w:val="en-GB" w:eastAsia="zh-CN"/>
          </w:rPr>
          <w:t xml:space="preserve">t </w:t>
        </w:r>
        <w:proofErr w:type="spellStart"/>
        <w:r w:rsidR="00761635">
          <w:rPr>
            <w:lang w:val="en-GB" w:eastAsia="zh-CN"/>
          </w:rPr>
          <w:t>compoenents</w:t>
        </w:r>
      </w:ins>
      <w:proofErr w:type="spellEnd"/>
      <w:r>
        <w:rPr>
          <w:lang w:val="en-GB" w:eastAsia="zh-CN"/>
        </w:rPr>
        <w:t xml:space="preserve">. </w:t>
      </w:r>
      <w:ins w:id="73" w:author="Wang, Zewen" w:date="2023-06-13T10:53:00Z">
        <w:r w:rsidR="00193CA8">
          <w:rPr>
            <w:lang w:val="en-GB" w:eastAsia="zh-CN"/>
          </w:rPr>
          <w:t>This also caters to the current popular agile development model.</w:t>
        </w:r>
      </w:ins>
    </w:p>
    <w:p w14:paraId="3911433E" w14:textId="77777777" w:rsidR="00761635" w:rsidRDefault="00761635" w:rsidP="004A2370">
      <w:pPr>
        <w:jc w:val="left"/>
        <w:rPr>
          <w:ins w:id="74" w:author="Marwan Radwan" w:date="2023-06-12T11:24:00Z"/>
          <w:lang w:val="en-GB" w:eastAsia="zh-CN"/>
        </w:rPr>
      </w:pPr>
    </w:p>
    <w:p w14:paraId="7917288F" w14:textId="0EC1BA35" w:rsidR="004A2370" w:rsidRDefault="001B36DD" w:rsidP="004A2370">
      <w:pPr>
        <w:jc w:val="left"/>
        <w:rPr>
          <w:ins w:id="75" w:author="Marwan Radwan" w:date="2023-06-12T11:24:00Z"/>
          <w:lang w:val="en-GB" w:eastAsia="zh-CN"/>
        </w:rPr>
      </w:pPr>
      <w:r>
        <w:rPr>
          <w:lang w:val="en-GB" w:eastAsia="zh-CN"/>
        </w:rPr>
        <w:t xml:space="preserve">Where is the challenge located within such a system? </w:t>
      </w:r>
    </w:p>
    <w:p w14:paraId="6F4180BF" w14:textId="77777777" w:rsidR="00761635" w:rsidRDefault="00761635" w:rsidP="004A2370">
      <w:pPr>
        <w:jc w:val="left"/>
        <w:rPr>
          <w:lang w:val="en-GB" w:eastAsia="zh-CN"/>
        </w:rPr>
      </w:pPr>
    </w:p>
    <w:p w14:paraId="087BE1A0" w14:textId="22AFC63D" w:rsidR="001B36DD" w:rsidRDefault="00761635" w:rsidP="001B36DD">
      <w:pPr>
        <w:pStyle w:val="a5"/>
        <w:numPr>
          <w:ilvl w:val="0"/>
          <w:numId w:val="2"/>
        </w:numPr>
        <w:ind w:firstLineChars="0"/>
        <w:jc w:val="left"/>
        <w:rPr>
          <w:lang w:val="en-GB" w:eastAsia="zh-CN"/>
        </w:rPr>
      </w:pPr>
      <w:ins w:id="76" w:author="Marwan Radwan" w:date="2023-06-12T11:24:00Z">
        <w:r>
          <w:rPr>
            <w:lang w:val="en-GB" w:eastAsia="zh-CN"/>
          </w:rPr>
          <w:t>The project covers</w:t>
        </w:r>
      </w:ins>
      <w:del w:id="77" w:author="Marwan Radwan" w:date="2023-06-12T11:24:00Z">
        <w:r w:rsidR="001B36DD" w:rsidDel="00761635">
          <w:rPr>
            <w:lang w:val="en-GB" w:eastAsia="zh-CN"/>
          </w:rPr>
          <w:delText>Cover</w:delText>
        </w:r>
      </w:del>
      <w:r w:rsidR="001B36DD">
        <w:rPr>
          <w:lang w:val="en-GB" w:eastAsia="zh-CN"/>
        </w:rPr>
        <w:t xml:space="preserve"> broad </w:t>
      </w:r>
      <w:ins w:id="78" w:author="Marwan Radwan" w:date="2023-06-12T11:24:00Z">
        <w:r>
          <w:rPr>
            <w:lang w:val="en-GB" w:eastAsia="zh-CN"/>
          </w:rPr>
          <w:t xml:space="preserve">technical and business </w:t>
        </w:r>
      </w:ins>
      <w:r w:rsidR="001B36DD">
        <w:rPr>
          <w:lang w:val="en-GB" w:eastAsia="zh-CN"/>
        </w:rPr>
        <w:t>knowledge, which means I need to learn a lot of things.</w:t>
      </w:r>
    </w:p>
    <w:p w14:paraId="138B6B5A" w14:textId="72C45EF5" w:rsidR="00417E01" w:rsidRDefault="00761635" w:rsidP="001B36DD">
      <w:pPr>
        <w:pStyle w:val="a5"/>
        <w:numPr>
          <w:ilvl w:val="0"/>
          <w:numId w:val="2"/>
        </w:numPr>
        <w:ind w:firstLineChars="0"/>
        <w:jc w:val="left"/>
        <w:rPr>
          <w:lang w:val="en-GB" w:eastAsia="zh-CN"/>
        </w:rPr>
      </w:pPr>
      <w:ins w:id="79" w:author="Marwan Radwan" w:date="2023-06-12T11:24:00Z">
        <w:r>
          <w:rPr>
            <w:lang w:val="en-GB" w:eastAsia="zh-CN"/>
          </w:rPr>
          <w:t xml:space="preserve">Developed components need </w:t>
        </w:r>
      </w:ins>
      <w:del w:id="80" w:author="Marwan Radwan" w:date="2023-06-12T11:24:00Z">
        <w:r w:rsidR="00417E01" w:rsidDel="00761635">
          <w:rPr>
            <w:lang w:val="en-GB" w:eastAsia="zh-CN"/>
          </w:rPr>
          <w:delText xml:space="preserve">Figure out how </w:delText>
        </w:r>
      </w:del>
      <w:r w:rsidR="00417E01">
        <w:rPr>
          <w:lang w:val="en-GB" w:eastAsia="zh-CN"/>
        </w:rPr>
        <w:t>to integrate with</w:t>
      </w:r>
      <w:ins w:id="81" w:author="Marwan Radwan" w:date="2023-06-12T11:24:00Z">
        <w:r>
          <w:rPr>
            <w:lang w:val="en-GB" w:eastAsia="zh-CN"/>
          </w:rPr>
          <w:t>in</w:t>
        </w:r>
      </w:ins>
      <w:r w:rsidR="00417E01">
        <w:rPr>
          <w:lang w:val="en-GB" w:eastAsia="zh-CN"/>
        </w:rPr>
        <w:t xml:space="preserve"> other systems smoothly, regardless of the development language or platform</w:t>
      </w:r>
    </w:p>
    <w:p w14:paraId="66A22652" w14:textId="7BEEC23E" w:rsidR="001B36DD" w:rsidRPr="001B36DD" w:rsidRDefault="00417E01" w:rsidP="001B36DD">
      <w:pPr>
        <w:pStyle w:val="a5"/>
        <w:numPr>
          <w:ilvl w:val="0"/>
          <w:numId w:val="2"/>
        </w:numPr>
        <w:ind w:firstLineChars="0"/>
        <w:jc w:val="left"/>
        <w:rPr>
          <w:lang w:val="en-GB" w:eastAsia="zh-CN"/>
        </w:rPr>
      </w:pPr>
      <w:r>
        <w:rPr>
          <w:lang w:val="en-GB" w:eastAsia="zh-CN"/>
        </w:rPr>
        <w:t>Mak</w:t>
      </w:r>
      <w:ins w:id="82" w:author="Marwan Radwan" w:date="2023-06-12T11:25:00Z">
        <w:r w:rsidR="00761635">
          <w:rPr>
            <w:lang w:val="en-GB" w:eastAsia="zh-CN"/>
          </w:rPr>
          <w:t>ing</w:t>
        </w:r>
      </w:ins>
      <w:del w:id="83" w:author="Marwan Radwan" w:date="2023-06-12T11:25:00Z">
        <w:r w:rsidDel="00761635">
          <w:rPr>
            <w:lang w:val="en-GB" w:eastAsia="zh-CN"/>
          </w:rPr>
          <w:delText>e</w:delText>
        </w:r>
      </w:del>
      <w:r>
        <w:rPr>
          <w:lang w:val="en-GB" w:eastAsia="zh-CN"/>
        </w:rPr>
        <w:t xml:space="preserve"> the system independent of </w:t>
      </w:r>
      <w:del w:id="84" w:author="Marwan Radwan" w:date="2023-06-12T11:25:00Z">
        <w:r w:rsidDel="00761635">
          <w:rPr>
            <w:lang w:val="en-GB" w:eastAsia="zh-CN"/>
          </w:rPr>
          <w:delText>the cloud</w:delText>
        </w:r>
      </w:del>
      <w:ins w:id="85" w:author="Marwan Radwan" w:date="2023-06-12T11:25:00Z">
        <w:r w:rsidR="00761635">
          <w:rPr>
            <w:lang w:val="en-GB" w:eastAsia="zh-CN"/>
          </w:rPr>
          <w:t>deployment</w:t>
        </w:r>
      </w:ins>
      <w:r>
        <w:rPr>
          <w:lang w:val="en-GB" w:eastAsia="zh-CN"/>
        </w:rPr>
        <w:t xml:space="preserve"> platform</w:t>
      </w:r>
      <w:ins w:id="86" w:author="Marwan Radwan" w:date="2023-06-12T11:25:00Z">
        <w:r w:rsidR="00761635">
          <w:rPr>
            <w:lang w:val="en-GB" w:eastAsia="zh-CN"/>
          </w:rPr>
          <w:t xml:space="preserve"> is technically challenging.</w:t>
        </w:r>
      </w:ins>
    </w:p>
    <w:p w14:paraId="75A514B1" w14:textId="77777777" w:rsidR="004A2370" w:rsidRPr="009930DD" w:rsidRDefault="004A2370">
      <w:pPr>
        <w:pStyle w:val="Standard"/>
        <w:rPr>
          <w:b/>
          <w:bCs/>
          <w:sz w:val="28"/>
          <w:szCs w:val="28"/>
          <w:lang w:val="en-GB" w:eastAsia="zh-CN"/>
          <w:rPrChange w:id="87" w:author="Wang, Zewen" w:date="2023-06-13T10:16:00Z">
            <w:rPr>
              <w:b/>
              <w:bCs/>
              <w:sz w:val="28"/>
              <w:szCs w:val="28"/>
              <w:lang w:eastAsia="zh-CN"/>
            </w:rPr>
          </w:rPrChange>
        </w:rPr>
      </w:pPr>
    </w:p>
    <w:p w14:paraId="5917C2A2" w14:textId="77777777" w:rsidR="004A2370" w:rsidRDefault="004A2370">
      <w:pPr>
        <w:pStyle w:val="Standard"/>
        <w:rPr>
          <w:ins w:id="88" w:author="Wang, Zewen" w:date="2023-06-13T10:54:00Z"/>
          <w:b/>
          <w:bCs/>
          <w:sz w:val="28"/>
          <w:szCs w:val="28"/>
          <w:lang w:val="en-GB" w:eastAsia="zh-CN"/>
        </w:rPr>
      </w:pPr>
      <w:r w:rsidRPr="009930DD">
        <w:rPr>
          <w:b/>
          <w:bCs/>
          <w:sz w:val="28"/>
          <w:szCs w:val="28"/>
          <w:lang w:val="en-GB" w:eastAsia="zh-CN"/>
          <w:rPrChange w:id="89" w:author="Wang, Zewen" w:date="2023-06-13T10:16:00Z">
            <w:rPr>
              <w:b/>
              <w:bCs/>
              <w:sz w:val="28"/>
              <w:szCs w:val="28"/>
              <w:lang w:eastAsia="zh-CN"/>
            </w:rPr>
          </w:rPrChange>
        </w:rPr>
        <w:t>Requirements of the project</w:t>
      </w:r>
    </w:p>
    <w:p w14:paraId="32DE0484" w14:textId="5197F56E" w:rsidR="00193CA8" w:rsidRPr="00193CA8" w:rsidRDefault="00193CA8">
      <w:pPr>
        <w:pStyle w:val="Standard"/>
        <w:rPr>
          <w:ins w:id="90" w:author="Wang, Zewen" w:date="2023-06-13T10:54:00Z"/>
          <w:lang w:val="en-GB" w:eastAsia="zh-CN"/>
          <w:rPrChange w:id="91" w:author="Wang, Zewen" w:date="2023-06-13T10:54:00Z">
            <w:rPr>
              <w:ins w:id="92" w:author="Wang, Zewen" w:date="2023-06-13T10:54:00Z"/>
              <w:b/>
              <w:bCs/>
              <w:sz w:val="28"/>
              <w:szCs w:val="28"/>
              <w:lang w:val="en-GB" w:eastAsia="zh-CN"/>
            </w:rPr>
          </w:rPrChange>
        </w:rPr>
      </w:pPr>
      <w:ins w:id="93" w:author="Wang, Zewen" w:date="2023-06-13T10:54:00Z">
        <w:r w:rsidRPr="00193CA8">
          <w:rPr>
            <w:rFonts w:hint="eastAsia"/>
            <w:lang w:val="en-GB" w:eastAsia="zh-CN"/>
            <w:rPrChange w:id="94" w:author="Wang, Zewen" w:date="2023-06-13T10:54:00Z">
              <w:rPr>
                <w:rFonts w:hint="eastAsia"/>
                <w:b/>
                <w:bCs/>
                <w:sz w:val="28"/>
                <w:szCs w:val="28"/>
                <w:lang w:val="en-GB" w:eastAsia="zh-CN"/>
              </w:rPr>
            </w:rPrChange>
          </w:rPr>
          <w:t>T</w:t>
        </w:r>
        <w:r w:rsidRPr="00193CA8">
          <w:rPr>
            <w:lang w:val="en-GB" w:eastAsia="zh-CN"/>
            <w:rPrChange w:id="95" w:author="Wang, Zewen" w:date="2023-06-13T10:54:00Z">
              <w:rPr>
                <w:b/>
                <w:bCs/>
                <w:sz w:val="28"/>
                <w:szCs w:val="28"/>
                <w:lang w:val="en-GB" w:eastAsia="zh-CN"/>
              </w:rPr>
            </w:rPrChange>
          </w:rPr>
          <w:t>echnical Specification:</w:t>
        </w:r>
      </w:ins>
    </w:p>
    <w:p w14:paraId="5D7B7FC9" w14:textId="77777777" w:rsidR="00193CA8" w:rsidRPr="00A17DC3" w:rsidRDefault="00193CA8" w:rsidP="00193CA8">
      <w:pPr>
        <w:pStyle w:val="Standard"/>
        <w:numPr>
          <w:ilvl w:val="0"/>
          <w:numId w:val="3"/>
        </w:numPr>
        <w:rPr>
          <w:moveTo w:id="96" w:author="Wang, Zewen" w:date="2023-06-13T10:54:00Z"/>
          <w:lang w:val="en-GB" w:eastAsia="zh-CN"/>
        </w:rPr>
      </w:pPr>
      <w:moveToRangeStart w:id="97" w:author="Wang, Zewen" w:date="2023-06-13T10:54:00Z" w:name="move137546071"/>
      <w:commentRangeStart w:id="98"/>
      <w:proofErr w:type="spellStart"/>
      <w:moveTo w:id="99" w:author="Wang, Zewen" w:date="2023-06-13T10:54:00Z">
        <w:r w:rsidRPr="00A17DC3">
          <w:rPr>
            <w:lang w:val="en-GB" w:eastAsia="zh-CN"/>
          </w:rPr>
          <w:t>ReactJs</w:t>
        </w:r>
        <w:proofErr w:type="spellEnd"/>
        <w:r w:rsidRPr="00A17DC3">
          <w:rPr>
            <w:lang w:val="en-GB" w:eastAsia="zh-CN"/>
          </w:rPr>
          <w:t xml:space="preserve"> for front-end language, Java/Python for back-end language</w:t>
        </w:r>
      </w:moveTo>
    </w:p>
    <w:p w14:paraId="65E22EE3" w14:textId="77777777" w:rsidR="00193CA8" w:rsidRPr="00A17DC3" w:rsidRDefault="00193CA8" w:rsidP="00193CA8">
      <w:pPr>
        <w:pStyle w:val="Standard"/>
        <w:numPr>
          <w:ilvl w:val="0"/>
          <w:numId w:val="3"/>
        </w:numPr>
        <w:rPr>
          <w:moveTo w:id="100" w:author="Wang, Zewen" w:date="2023-06-13T10:54:00Z"/>
          <w:lang w:val="en-GB" w:eastAsia="zh-CN"/>
        </w:rPr>
      </w:pPr>
      <w:moveTo w:id="101" w:author="Wang, Zewen" w:date="2023-06-13T10:54:00Z">
        <w:r w:rsidRPr="00A17DC3">
          <w:rPr>
            <w:lang w:val="en-GB" w:eastAsia="zh-CN"/>
          </w:rPr>
          <w:t>Using some novel database technology for data persistent</w:t>
        </w:r>
        <w:commentRangeEnd w:id="98"/>
        <w:r>
          <w:rPr>
            <w:rStyle w:val="a6"/>
          </w:rPr>
          <w:commentReference w:id="98"/>
        </w:r>
      </w:moveTo>
    </w:p>
    <w:moveToRangeEnd w:id="97"/>
    <w:p w14:paraId="2D6E09EC" w14:textId="77777777" w:rsidR="00193CA8" w:rsidRPr="00193CA8" w:rsidRDefault="00193CA8">
      <w:pPr>
        <w:pStyle w:val="Standard"/>
        <w:rPr>
          <w:lang w:val="en-GB" w:eastAsia="zh-CN"/>
          <w:rPrChange w:id="102" w:author="Wang, Zewen" w:date="2023-06-13T10:54:00Z">
            <w:rPr>
              <w:lang w:eastAsia="zh-CN"/>
            </w:rPr>
          </w:rPrChange>
        </w:rPr>
      </w:pPr>
    </w:p>
    <w:p w14:paraId="7F92B643" w14:textId="77777777" w:rsidR="00341485" w:rsidRPr="009930DD" w:rsidRDefault="00417E01">
      <w:pPr>
        <w:pStyle w:val="Standard"/>
        <w:rPr>
          <w:lang w:val="en-GB" w:eastAsia="zh-CN"/>
          <w:rPrChange w:id="103" w:author="Wang, Zewen" w:date="2023-06-13T10:16:00Z">
            <w:rPr>
              <w:lang w:eastAsia="zh-CN"/>
            </w:rPr>
          </w:rPrChange>
        </w:rPr>
      </w:pPr>
      <w:r w:rsidRPr="009930DD">
        <w:rPr>
          <w:lang w:val="en-GB" w:eastAsia="zh-CN"/>
          <w:rPrChange w:id="104" w:author="Wang, Zewen" w:date="2023-06-13T10:16:00Z">
            <w:rPr>
              <w:lang w:eastAsia="zh-CN"/>
            </w:rPr>
          </w:rPrChange>
        </w:rPr>
        <w:t>Essential requirements:</w:t>
      </w:r>
    </w:p>
    <w:p w14:paraId="3A671A62" w14:textId="43BAE5B3" w:rsidR="00341485" w:rsidRPr="009930DD" w:rsidDel="00193CA8" w:rsidRDefault="00341485" w:rsidP="00417E01">
      <w:pPr>
        <w:pStyle w:val="Standard"/>
        <w:numPr>
          <w:ilvl w:val="0"/>
          <w:numId w:val="3"/>
        </w:numPr>
        <w:rPr>
          <w:moveFrom w:id="105" w:author="Wang, Zewen" w:date="2023-06-13T10:54:00Z"/>
          <w:lang w:val="en-GB" w:eastAsia="zh-CN"/>
          <w:rPrChange w:id="106" w:author="Wang, Zewen" w:date="2023-06-13T10:16:00Z">
            <w:rPr>
              <w:moveFrom w:id="107" w:author="Wang, Zewen" w:date="2023-06-13T10:54:00Z"/>
              <w:lang w:eastAsia="zh-CN"/>
            </w:rPr>
          </w:rPrChange>
        </w:rPr>
      </w:pPr>
      <w:moveFromRangeStart w:id="108" w:author="Wang, Zewen" w:date="2023-06-13T10:54:00Z" w:name="move137546071"/>
      <w:commentRangeStart w:id="109"/>
      <w:moveFrom w:id="110" w:author="Wang, Zewen" w:date="2023-06-13T10:54:00Z">
        <w:r w:rsidRPr="009930DD" w:rsidDel="00193CA8">
          <w:rPr>
            <w:lang w:val="en-GB" w:eastAsia="zh-CN"/>
            <w:rPrChange w:id="111" w:author="Wang, Zewen" w:date="2023-06-13T10:16:00Z">
              <w:rPr>
                <w:lang w:eastAsia="zh-CN"/>
              </w:rPr>
            </w:rPrChange>
          </w:rPr>
          <w:t>ReactJs for front-end language, Java/Python for back-end language</w:t>
        </w:r>
      </w:moveFrom>
    </w:p>
    <w:p w14:paraId="206BE6C3" w14:textId="2978AE65" w:rsidR="00293C68" w:rsidRPr="009930DD" w:rsidDel="00193CA8" w:rsidRDefault="00293C68" w:rsidP="00417E01">
      <w:pPr>
        <w:pStyle w:val="Standard"/>
        <w:numPr>
          <w:ilvl w:val="0"/>
          <w:numId w:val="3"/>
        </w:numPr>
        <w:rPr>
          <w:moveFrom w:id="112" w:author="Wang, Zewen" w:date="2023-06-13T10:54:00Z"/>
          <w:lang w:val="en-GB" w:eastAsia="zh-CN"/>
          <w:rPrChange w:id="113" w:author="Wang, Zewen" w:date="2023-06-13T10:16:00Z">
            <w:rPr>
              <w:moveFrom w:id="114" w:author="Wang, Zewen" w:date="2023-06-13T10:54:00Z"/>
              <w:lang w:eastAsia="zh-CN"/>
            </w:rPr>
          </w:rPrChange>
        </w:rPr>
      </w:pPr>
      <w:moveFrom w:id="115" w:author="Wang, Zewen" w:date="2023-06-13T10:54:00Z">
        <w:r w:rsidRPr="009930DD" w:rsidDel="00193CA8">
          <w:rPr>
            <w:lang w:val="en-GB" w:eastAsia="zh-CN"/>
            <w:rPrChange w:id="116" w:author="Wang, Zewen" w:date="2023-06-13T10:16:00Z">
              <w:rPr>
                <w:lang w:eastAsia="zh-CN"/>
              </w:rPr>
            </w:rPrChange>
          </w:rPr>
          <w:t>Using some novel database technology for data persistent</w:t>
        </w:r>
        <w:commentRangeEnd w:id="109"/>
        <w:r w:rsidR="00761635" w:rsidDel="00193CA8">
          <w:rPr>
            <w:rStyle w:val="a6"/>
          </w:rPr>
          <w:commentReference w:id="109"/>
        </w:r>
      </w:moveFrom>
    </w:p>
    <w:moveFromRangeEnd w:id="108"/>
    <w:p w14:paraId="6680936A" w14:textId="77777777" w:rsidR="00417E01" w:rsidRDefault="00417E01" w:rsidP="00417E01">
      <w:pPr>
        <w:pStyle w:val="Standard"/>
        <w:numPr>
          <w:ilvl w:val="0"/>
          <w:numId w:val="3"/>
        </w:numPr>
        <w:rPr>
          <w:lang w:eastAsia="zh-CN"/>
        </w:rPr>
      </w:pPr>
      <w:commentRangeStart w:id="117"/>
      <w:commentRangeStart w:id="118"/>
      <w:r>
        <w:rPr>
          <w:lang w:eastAsia="zh-CN"/>
        </w:rPr>
        <w:t>User management(SSO/Oauth)</w:t>
      </w:r>
    </w:p>
    <w:p w14:paraId="6DA43BC5" w14:textId="77777777" w:rsidR="00341485" w:rsidRDefault="00341485" w:rsidP="00341485">
      <w:pPr>
        <w:pStyle w:val="Standard"/>
        <w:numPr>
          <w:ilvl w:val="0"/>
          <w:numId w:val="3"/>
        </w:numPr>
        <w:rPr>
          <w:lang w:eastAsia="zh-CN"/>
        </w:rPr>
      </w:pPr>
      <w:r>
        <w:rPr>
          <w:lang w:eastAsia="zh-CN"/>
        </w:rPr>
        <w:t>Permission management(Data &amp; Pages permission)</w:t>
      </w:r>
    </w:p>
    <w:p w14:paraId="5095F4D8" w14:textId="77777777" w:rsidR="00417E01" w:rsidRPr="009930DD" w:rsidRDefault="00417E01" w:rsidP="00417E01">
      <w:pPr>
        <w:pStyle w:val="Standard"/>
        <w:numPr>
          <w:ilvl w:val="0"/>
          <w:numId w:val="3"/>
        </w:numPr>
        <w:rPr>
          <w:lang w:val="en-GB" w:eastAsia="zh-CN"/>
          <w:rPrChange w:id="119" w:author="Wang, Zewen" w:date="2023-06-13T10:16:00Z">
            <w:rPr>
              <w:lang w:eastAsia="zh-CN"/>
            </w:rPr>
          </w:rPrChange>
        </w:rPr>
      </w:pPr>
      <w:r w:rsidRPr="009930DD">
        <w:rPr>
          <w:rFonts w:hint="eastAsia"/>
          <w:lang w:val="en-GB" w:eastAsia="zh-CN"/>
          <w:rPrChange w:id="120" w:author="Wang, Zewen" w:date="2023-06-13T10:16:00Z">
            <w:rPr>
              <w:rFonts w:hint="eastAsia"/>
              <w:lang w:eastAsia="zh-CN"/>
            </w:rPr>
          </w:rPrChange>
        </w:rPr>
        <w:t>I</w:t>
      </w:r>
      <w:r w:rsidRPr="009930DD">
        <w:rPr>
          <w:lang w:val="en-GB" w:eastAsia="zh-CN"/>
          <w:rPrChange w:id="121" w:author="Wang, Zewen" w:date="2023-06-13T10:16:00Z">
            <w:rPr>
              <w:lang w:eastAsia="zh-CN"/>
            </w:rPr>
          </w:rPrChange>
        </w:rPr>
        <w:t>ntegrate with third-party technic for log searching/ metrics monitor, CI/CD etc</w:t>
      </w:r>
    </w:p>
    <w:p w14:paraId="23DEDB1C" w14:textId="77777777" w:rsidR="00417E01" w:rsidRPr="009930DD" w:rsidRDefault="00417E01" w:rsidP="00417E01">
      <w:pPr>
        <w:pStyle w:val="Standard"/>
        <w:numPr>
          <w:ilvl w:val="0"/>
          <w:numId w:val="3"/>
        </w:numPr>
        <w:rPr>
          <w:lang w:val="en-GB" w:eastAsia="zh-CN"/>
          <w:rPrChange w:id="122" w:author="Wang, Zewen" w:date="2023-06-13T10:16:00Z">
            <w:rPr>
              <w:lang w:eastAsia="zh-CN"/>
            </w:rPr>
          </w:rPrChange>
        </w:rPr>
      </w:pPr>
      <w:r w:rsidRPr="009930DD">
        <w:rPr>
          <w:lang w:val="en-GB" w:eastAsia="zh-CN"/>
          <w:rPrChange w:id="123" w:author="Wang, Zewen" w:date="2023-06-13T10:16:00Z">
            <w:rPr>
              <w:lang w:eastAsia="zh-CN"/>
            </w:rPr>
          </w:rPrChange>
        </w:rPr>
        <w:t xml:space="preserve">Containerized these components and Used K8S to </w:t>
      </w:r>
      <w:proofErr w:type="spellStart"/>
      <w:r w:rsidRPr="009930DD">
        <w:rPr>
          <w:lang w:val="en-GB" w:eastAsia="zh-CN"/>
          <w:rPrChange w:id="124" w:author="Wang, Zewen" w:date="2023-06-13T10:16:00Z">
            <w:rPr>
              <w:lang w:eastAsia="zh-CN"/>
            </w:rPr>
          </w:rPrChange>
        </w:rPr>
        <w:t>autoscale</w:t>
      </w:r>
      <w:proofErr w:type="spellEnd"/>
      <w:r w:rsidRPr="009930DD">
        <w:rPr>
          <w:lang w:val="en-GB" w:eastAsia="zh-CN"/>
          <w:rPrChange w:id="125" w:author="Wang, Zewen" w:date="2023-06-13T10:16:00Z">
            <w:rPr>
              <w:lang w:eastAsia="zh-CN"/>
            </w:rPr>
          </w:rPrChange>
        </w:rPr>
        <w:t xml:space="preserve"> </w:t>
      </w:r>
    </w:p>
    <w:p w14:paraId="37889671" w14:textId="77777777" w:rsidR="00417E01" w:rsidRDefault="00417E01" w:rsidP="00417E01">
      <w:pPr>
        <w:pStyle w:val="Standard"/>
        <w:numPr>
          <w:ilvl w:val="0"/>
          <w:numId w:val="3"/>
        </w:numPr>
        <w:rPr>
          <w:lang w:eastAsia="zh-CN"/>
        </w:rPr>
      </w:pPr>
      <w:r>
        <w:rPr>
          <w:rFonts w:hint="eastAsia"/>
          <w:lang w:eastAsia="zh-CN"/>
        </w:rPr>
        <w:t>C</w:t>
      </w:r>
      <w:r>
        <w:rPr>
          <w:lang w:eastAsia="zh-CN"/>
        </w:rPr>
        <w:t>I/CD and API generating</w:t>
      </w:r>
    </w:p>
    <w:p w14:paraId="0E003BA7" w14:textId="77777777" w:rsidR="00417E01" w:rsidRPr="009930DD" w:rsidRDefault="00417E01" w:rsidP="00417E01">
      <w:pPr>
        <w:pStyle w:val="Standard"/>
        <w:numPr>
          <w:ilvl w:val="0"/>
          <w:numId w:val="3"/>
        </w:numPr>
        <w:rPr>
          <w:lang w:val="en-GB" w:eastAsia="zh-CN"/>
          <w:rPrChange w:id="126" w:author="Wang, Zewen" w:date="2023-06-13T10:16:00Z">
            <w:rPr>
              <w:lang w:eastAsia="zh-CN"/>
            </w:rPr>
          </w:rPrChange>
        </w:rPr>
      </w:pPr>
      <w:r w:rsidRPr="009930DD">
        <w:rPr>
          <w:lang w:val="en-GB" w:eastAsia="zh-CN"/>
          <w:rPrChange w:id="127" w:author="Wang, Zewen" w:date="2023-06-13T10:16:00Z">
            <w:rPr>
              <w:lang w:eastAsia="zh-CN"/>
            </w:rPr>
          </w:rPrChange>
        </w:rPr>
        <w:t>All components should be scalable, high availability</w:t>
      </w:r>
    </w:p>
    <w:p w14:paraId="39FD3DE6" w14:textId="77777777" w:rsidR="00BF4FBD" w:rsidRPr="009930DD" w:rsidRDefault="00BF4FBD" w:rsidP="00BF4FBD">
      <w:pPr>
        <w:pStyle w:val="Standard"/>
        <w:numPr>
          <w:ilvl w:val="0"/>
          <w:numId w:val="3"/>
        </w:numPr>
        <w:rPr>
          <w:lang w:val="en-GB" w:eastAsia="zh-CN"/>
          <w:rPrChange w:id="128" w:author="Wang, Zewen" w:date="2023-06-13T10:16:00Z">
            <w:rPr>
              <w:lang w:eastAsia="zh-CN"/>
            </w:rPr>
          </w:rPrChange>
        </w:rPr>
      </w:pPr>
      <w:r w:rsidRPr="009930DD">
        <w:rPr>
          <w:lang w:val="en-GB" w:eastAsia="zh-CN"/>
          <w:rPrChange w:id="129" w:author="Wang, Zewen" w:date="2023-06-13T10:16:00Z">
            <w:rPr>
              <w:lang w:eastAsia="zh-CN"/>
            </w:rPr>
          </w:rPrChange>
        </w:rPr>
        <w:t>Build a home photo-sharing system on top of these basic components</w:t>
      </w:r>
      <w:commentRangeEnd w:id="117"/>
      <w:r w:rsidR="00766FF7">
        <w:rPr>
          <w:rStyle w:val="a6"/>
        </w:rPr>
        <w:commentReference w:id="117"/>
      </w:r>
      <w:commentRangeEnd w:id="118"/>
      <w:r w:rsidR="00BE0034">
        <w:rPr>
          <w:rStyle w:val="a6"/>
        </w:rPr>
        <w:commentReference w:id="118"/>
      </w:r>
      <w:r w:rsidRPr="009930DD">
        <w:rPr>
          <w:lang w:val="en-GB" w:eastAsia="zh-CN"/>
          <w:rPrChange w:id="130" w:author="Wang, Zewen" w:date="2023-06-13T10:16:00Z">
            <w:rPr>
              <w:lang w:eastAsia="zh-CN"/>
            </w:rPr>
          </w:rPrChange>
        </w:rPr>
        <w:t>.</w:t>
      </w:r>
    </w:p>
    <w:p w14:paraId="433C7E4A" w14:textId="77777777" w:rsidR="00BF4FBD" w:rsidRPr="009930DD" w:rsidRDefault="00BF4FBD" w:rsidP="00BF4FBD">
      <w:pPr>
        <w:pStyle w:val="Standard"/>
        <w:rPr>
          <w:lang w:val="en-GB" w:eastAsia="zh-CN"/>
          <w:rPrChange w:id="131" w:author="Wang, Zewen" w:date="2023-06-13T10:16:00Z">
            <w:rPr>
              <w:lang w:eastAsia="zh-CN"/>
            </w:rPr>
          </w:rPrChange>
        </w:rPr>
      </w:pPr>
    </w:p>
    <w:p w14:paraId="02C5BFA4" w14:textId="77777777" w:rsidR="00BF4FBD" w:rsidRDefault="00417E01" w:rsidP="00BF4FBD">
      <w:pPr>
        <w:pStyle w:val="Standard"/>
        <w:rPr>
          <w:lang w:eastAsia="zh-CN"/>
        </w:rPr>
      </w:pPr>
      <w:r>
        <w:rPr>
          <w:lang w:eastAsia="zh-CN"/>
        </w:rPr>
        <w:t>Recommended requirements:</w:t>
      </w:r>
    </w:p>
    <w:p w14:paraId="7755B97C" w14:textId="77777777" w:rsidR="00BF4FBD" w:rsidRPr="009930DD" w:rsidRDefault="00BF4FBD" w:rsidP="00BF4FBD">
      <w:pPr>
        <w:pStyle w:val="Standard"/>
        <w:numPr>
          <w:ilvl w:val="0"/>
          <w:numId w:val="6"/>
        </w:numPr>
        <w:rPr>
          <w:lang w:val="en-GB" w:eastAsia="zh-CN"/>
          <w:rPrChange w:id="132" w:author="Wang, Zewen" w:date="2023-06-13T10:16:00Z">
            <w:rPr>
              <w:lang w:eastAsia="zh-CN"/>
            </w:rPr>
          </w:rPrChange>
        </w:rPr>
      </w:pPr>
      <w:r w:rsidRPr="009930DD">
        <w:rPr>
          <w:rFonts w:hint="eastAsia"/>
          <w:lang w:val="en-GB" w:eastAsia="zh-CN"/>
          <w:rPrChange w:id="133" w:author="Wang, Zewen" w:date="2023-06-13T10:16:00Z">
            <w:rPr>
              <w:rFonts w:hint="eastAsia"/>
              <w:lang w:eastAsia="zh-CN"/>
            </w:rPr>
          </w:rPrChange>
        </w:rPr>
        <w:t>B</w:t>
      </w:r>
      <w:r w:rsidRPr="009930DD">
        <w:rPr>
          <w:lang w:val="en-GB" w:eastAsia="zh-CN"/>
          <w:rPrChange w:id="134" w:author="Wang, Zewen" w:date="2023-06-13T10:16:00Z">
            <w:rPr>
              <w:lang w:eastAsia="zh-CN"/>
            </w:rPr>
          </w:rPrChange>
        </w:rPr>
        <w:t>uild a serverless local GP system</w:t>
      </w:r>
    </w:p>
    <w:p w14:paraId="2EB9D21F" w14:textId="77777777" w:rsidR="00341485" w:rsidRPr="009930DD" w:rsidRDefault="00341485" w:rsidP="00341485">
      <w:pPr>
        <w:pStyle w:val="Standard"/>
        <w:numPr>
          <w:ilvl w:val="0"/>
          <w:numId w:val="5"/>
        </w:numPr>
        <w:rPr>
          <w:lang w:val="en-GB" w:eastAsia="zh-CN"/>
          <w:rPrChange w:id="135" w:author="Wang, Zewen" w:date="2023-06-13T10:16:00Z">
            <w:rPr>
              <w:lang w:eastAsia="zh-CN"/>
            </w:rPr>
          </w:rPrChange>
        </w:rPr>
      </w:pPr>
      <w:r w:rsidRPr="009930DD">
        <w:rPr>
          <w:lang w:val="en-GB" w:eastAsia="zh-CN"/>
          <w:rPrChange w:id="136" w:author="Wang, Zewen" w:date="2023-06-13T10:16:00Z">
            <w:rPr>
              <w:lang w:eastAsia="zh-CN"/>
            </w:rPr>
          </w:rPrChange>
        </w:rPr>
        <w:t>Combine these components with</w:t>
      </w:r>
      <w:r w:rsidR="00BC4069" w:rsidRPr="009930DD">
        <w:rPr>
          <w:lang w:val="en-GB" w:eastAsia="zh-CN"/>
          <w:rPrChange w:id="137" w:author="Wang, Zewen" w:date="2023-06-13T10:16:00Z">
            <w:rPr>
              <w:lang w:eastAsia="zh-CN"/>
            </w:rPr>
          </w:rPrChange>
        </w:rPr>
        <w:t xml:space="preserve"> the</w:t>
      </w:r>
      <w:r w:rsidR="00BF4FBD" w:rsidRPr="009930DD">
        <w:rPr>
          <w:lang w:val="en-GB" w:eastAsia="zh-CN"/>
          <w:rPrChange w:id="138" w:author="Wang, Zewen" w:date="2023-06-13T10:16:00Z">
            <w:rPr>
              <w:lang w:eastAsia="zh-CN"/>
            </w:rPr>
          </w:rPrChange>
        </w:rPr>
        <w:t xml:space="preserve"> serverless local GP system</w:t>
      </w:r>
    </w:p>
    <w:p w14:paraId="29BEB46C" w14:textId="77777777" w:rsidR="00341485" w:rsidRPr="009930DD" w:rsidRDefault="00341485" w:rsidP="00417E01">
      <w:pPr>
        <w:pStyle w:val="Standard"/>
        <w:rPr>
          <w:lang w:val="en-GB" w:eastAsia="zh-CN"/>
          <w:rPrChange w:id="139" w:author="Wang, Zewen" w:date="2023-06-13T10:16:00Z">
            <w:rPr>
              <w:lang w:eastAsia="zh-CN"/>
            </w:rPr>
          </w:rPrChange>
        </w:rPr>
      </w:pPr>
    </w:p>
    <w:p w14:paraId="141C5FD0" w14:textId="77777777" w:rsidR="00417E01" w:rsidRDefault="00417E01" w:rsidP="00417E01">
      <w:pPr>
        <w:pStyle w:val="Standard"/>
        <w:rPr>
          <w:lang w:eastAsia="zh-CN"/>
        </w:rPr>
      </w:pPr>
      <w:r>
        <w:rPr>
          <w:rFonts w:hint="eastAsia"/>
          <w:lang w:eastAsia="zh-CN"/>
        </w:rPr>
        <w:t>O</w:t>
      </w:r>
      <w:r>
        <w:rPr>
          <w:lang w:eastAsia="zh-CN"/>
        </w:rPr>
        <w:t>ptional requirements:</w:t>
      </w:r>
    </w:p>
    <w:p w14:paraId="1F947A78" w14:textId="77777777" w:rsidR="00341485" w:rsidRPr="009930DD" w:rsidRDefault="00341485" w:rsidP="00341485">
      <w:pPr>
        <w:pStyle w:val="Standard"/>
        <w:numPr>
          <w:ilvl w:val="0"/>
          <w:numId w:val="5"/>
        </w:numPr>
        <w:rPr>
          <w:lang w:val="en-GB" w:eastAsia="zh-CN"/>
          <w:rPrChange w:id="140" w:author="Wang, Zewen" w:date="2023-06-13T10:16:00Z">
            <w:rPr>
              <w:lang w:eastAsia="zh-CN"/>
            </w:rPr>
          </w:rPrChange>
        </w:rPr>
      </w:pPr>
      <w:r w:rsidRPr="009930DD">
        <w:rPr>
          <w:lang w:val="en-GB" w:eastAsia="zh-CN"/>
          <w:rPrChange w:id="141" w:author="Wang, Zewen" w:date="2023-06-13T10:16:00Z">
            <w:rPr>
              <w:lang w:eastAsia="zh-CN"/>
            </w:rPr>
          </w:rPrChange>
        </w:rPr>
        <w:t xml:space="preserve">Re-developing these components but in a serverless </w:t>
      </w:r>
      <w:proofErr w:type="gramStart"/>
      <w:r w:rsidRPr="009930DD">
        <w:rPr>
          <w:lang w:val="en-GB" w:eastAsia="zh-CN"/>
          <w:rPrChange w:id="142" w:author="Wang, Zewen" w:date="2023-06-13T10:16:00Z">
            <w:rPr>
              <w:lang w:eastAsia="zh-CN"/>
            </w:rPr>
          </w:rPrChange>
        </w:rPr>
        <w:t>way</w:t>
      </w:r>
      <w:r w:rsidR="00F766F9" w:rsidRPr="009930DD">
        <w:rPr>
          <w:lang w:val="en-GB" w:eastAsia="zh-CN"/>
          <w:rPrChange w:id="143" w:author="Wang, Zewen" w:date="2023-06-13T10:16:00Z">
            <w:rPr>
              <w:lang w:eastAsia="zh-CN"/>
            </w:rPr>
          </w:rPrChange>
        </w:rPr>
        <w:t>(</w:t>
      </w:r>
      <w:proofErr w:type="gramEnd"/>
      <w:r w:rsidR="00F766F9" w:rsidRPr="009930DD">
        <w:rPr>
          <w:lang w:val="en-GB" w:eastAsia="zh-CN"/>
          <w:rPrChange w:id="144" w:author="Wang, Zewen" w:date="2023-06-13T10:16:00Z">
            <w:rPr>
              <w:lang w:eastAsia="zh-CN"/>
            </w:rPr>
          </w:rPrChange>
        </w:rPr>
        <w:t>E.g., AWS serverless)</w:t>
      </w:r>
    </w:p>
    <w:p w14:paraId="1E2B0126" w14:textId="77777777" w:rsidR="00341485" w:rsidRPr="009930DD" w:rsidRDefault="00341485" w:rsidP="00417E01">
      <w:pPr>
        <w:pStyle w:val="Standard"/>
        <w:rPr>
          <w:lang w:val="en-GB" w:eastAsia="zh-CN"/>
          <w:rPrChange w:id="145" w:author="Wang, Zewen" w:date="2023-06-13T10:16:00Z">
            <w:rPr>
              <w:lang w:eastAsia="zh-CN"/>
            </w:rPr>
          </w:rPrChange>
        </w:rPr>
      </w:pPr>
    </w:p>
    <w:sectPr w:rsidR="00341485" w:rsidRPr="009930DD" w:rsidSect="004A2370">
      <w:pgSz w:w="11905" w:h="16837"/>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wan Radwan" w:date="2023-06-12T11:17:00Z" w:initials="MR">
    <w:p w14:paraId="0CCDC8C6" w14:textId="77777777" w:rsidR="00761635" w:rsidRPr="009930DD" w:rsidRDefault="00761635" w:rsidP="00362256">
      <w:pPr>
        <w:jc w:val="left"/>
        <w:rPr>
          <w:lang w:val="en-GB"/>
        </w:rPr>
      </w:pPr>
      <w:r>
        <w:rPr>
          <w:rStyle w:val="a6"/>
        </w:rPr>
        <w:annotationRef/>
      </w:r>
      <w:r w:rsidRPr="009930DD">
        <w:rPr>
          <w:color w:val="000000"/>
          <w:sz w:val="20"/>
          <w:szCs w:val="20"/>
          <w:lang w:val="en-GB"/>
        </w:rPr>
        <w:t>Try to include the target platforms you intend to integrate your components within. May be “Developing reusable Functional Components for Web Applications” would sound more appealing. If you are targeting more than one platform, then you can use “Developing Platform-Independent Reusable ….” May be good as well.</w:t>
      </w:r>
    </w:p>
  </w:comment>
  <w:comment w:id="23" w:author="Marwan Radwan" w:date="2023-06-12T11:26:00Z" w:initials="MR">
    <w:p w14:paraId="290E2AB4" w14:textId="77777777" w:rsidR="00761635" w:rsidRPr="009930DD" w:rsidRDefault="00761635" w:rsidP="004C5BC4">
      <w:pPr>
        <w:jc w:val="left"/>
        <w:rPr>
          <w:lang w:val="en-GB"/>
        </w:rPr>
      </w:pPr>
      <w:r>
        <w:rPr>
          <w:rStyle w:val="a6"/>
        </w:rPr>
        <w:annotationRef/>
      </w:r>
      <w:r w:rsidRPr="009930DD">
        <w:rPr>
          <w:color w:val="000000"/>
          <w:sz w:val="20"/>
          <w:szCs w:val="20"/>
          <w:lang w:val="en-GB"/>
        </w:rPr>
        <w:t>Poorly constructed statement. Proof read and re-articulate it.</w:t>
      </w:r>
    </w:p>
  </w:comment>
  <w:comment w:id="98" w:author="Marwan Radwan" w:date="2023-06-12T11:27:00Z" w:initials="MR">
    <w:p w14:paraId="312DB7BF" w14:textId="77777777" w:rsidR="00193CA8" w:rsidRPr="009930DD" w:rsidRDefault="00193CA8" w:rsidP="00193CA8">
      <w:pPr>
        <w:jc w:val="left"/>
        <w:rPr>
          <w:lang w:val="en-GB"/>
        </w:rPr>
      </w:pPr>
      <w:r>
        <w:rPr>
          <w:rStyle w:val="a6"/>
        </w:rPr>
        <w:annotationRef/>
      </w:r>
      <w:r w:rsidRPr="009930DD">
        <w:rPr>
          <w:color w:val="000000"/>
          <w:sz w:val="20"/>
          <w:szCs w:val="20"/>
          <w:lang w:val="en-GB"/>
        </w:rPr>
        <w:t>Those are technical specifications/</w:t>
      </w:r>
      <w:proofErr w:type="spellStart"/>
      <w:r w:rsidRPr="009930DD">
        <w:rPr>
          <w:color w:val="000000"/>
          <w:sz w:val="20"/>
          <w:szCs w:val="20"/>
          <w:lang w:val="en-GB"/>
        </w:rPr>
        <w:t>reuirements</w:t>
      </w:r>
      <w:proofErr w:type="spellEnd"/>
      <w:r w:rsidRPr="009930DD">
        <w:rPr>
          <w:color w:val="000000"/>
          <w:sz w:val="20"/>
          <w:szCs w:val="20"/>
          <w:lang w:val="en-GB"/>
        </w:rPr>
        <w:t xml:space="preserve"> rather than functional and business/app related requirements. You can move them under the technical Specifications section.</w:t>
      </w:r>
    </w:p>
  </w:comment>
  <w:comment w:id="109" w:author="Marwan Radwan" w:date="2023-06-12T11:27:00Z" w:initials="MR">
    <w:p w14:paraId="07449B9B" w14:textId="77777777" w:rsidR="00761635" w:rsidRPr="009930DD" w:rsidRDefault="00761635" w:rsidP="005231FD">
      <w:pPr>
        <w:jc w:val="left"/>
        <w:rPr>
          <w:lang w:val="en-GB"/>
        </w:rPr>
      </w:pPr>
      <w:r>
        <w:rPr>
          <w:rStyle w:val="a6"/>
        </w:rPr>
        <w:annotationRef/>
      </w:r>
      <w:r w:rsidRPr="009930DD">
        <w:rPr>
          <w:color w:val="000000"/>
          <w:sz w:val="20"/>
          <w:szCs w:val="20"/>
          <w:lang w:val="en-GB"/>
        </w:rPr>
        <w:t>Those are technical specifications/</w:t>
      </w:r>
      <w:proofErr w:type="spellStart"/>
      <w:r w:rsidRPr="009930DD">
        <w:rPr>
          <w:color w:val="000000"/>
          <w:sz w:val="20"/>
          <w:szCs w:val="20"/>
          <w:lang w:val="en-GB"/>
        </w:rPr>
        <w:t>reuirements</w:t>
      </w:r>
      <w:proofErr w:type="spellEnd"/>
      <w:r w:rsidRPr="009930DD">
        <w:rPr>
          <w:color w:val="000000"/>
          <w:sz w:val="20"/>
          <w:szCs w:val="20"/>
          <w:lang w:val="en-GB"/>
        </w:rPr>
        <w:t xml:space="preserve"> rather than functional and business/app related requirements. You can move them under the technical Specifications section.</w:t>
      </w:r>
    </w:p>
  </w:comment>
  <w:comment w:id="117" w:author="Marwan Radwan" w:date="2023-06-12T11:28:00Z" w:initials="MR">
    <w:p w14:paraId="19BA97ED" w14:textId="77777777" w:rsidR="00766FF7" w:rsidRPr="009930DD" w:rsidRDefault="00766FF7" w:rsidP="00DB2E6D">
      <w:pPr>
        <w:jc w:val="left"/>
        <w:rPr>
          <w:lang w:val="en-GB"/>
        </w:rPr>
      </w:pPr>
      <w:r>
        <w:rPr>
          <w:rStyle w:val="a6"/>
        </w:rPr>
        <w:annotationRef/>
      </w:r>
      <w:r w:rsidRPr="009930DD">
        <w:rPr>
          <w:color w:val="000000"/>
          <w:sz w:val="20"/>
          <w:szCs w:val="20"/>
          <w:lang w:val="en-GB"/>
        </w:rPr>
        <w:t>This list is acceptable at this stage but need to be elaborated more with more technical specifications/requirements within the Preliminary Report.</w:t>
      </w:r>
    </w:p>
  </w:comment>
  <w:comment w:id="118" w:author="Wang, Zewen" w:date="2023-06-13T10:56:00Z" w:initials="WZ">
    <w:p w14:paraId="7532ACF5" w14:textId="7A4AD0AF" w:rsidR="00BE0034" w:rsidRPr="00BE0034" w:rsidRDefault="00BE0034">
      <w:pPr>
        <w:pStyle w:val="a7"/>
        <w:rPr>
          <w:rFonts w:hint="eastAsia"/>
          <w:lang w:val="en-GB" w:eastAsia="zh-CN"/>
        </w:rPr>
      </w:pPr>
      <w:r>
        <w:rPr>
          <w:rStyle w:val="a6"/>
        </w:rPr>
        <w:annotationRef/>
      </w:r>
      <w:r>
        <w:rPr>
          <w:lang w:val="en-GB" w:eastAsia="zh-CN"/>
        </w:rP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CDC8C6" w15:done="1"/>
  <w15:commentEx w15:paraId="290E2AB4" w15:done="1"/>
  <w15:commentEx w15:paraId="312DB7BF" w15:done="1"/>
  <w15:commentEx w15:paraId="07449B9B" w15:done="0"/>
  <w15:commentEx w15:paraId="19BA97ED" w15:done="0"/>
  <w15:commentEx w15:paraId="7532ACF5" w15:paraIdParent="19BA97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17D2F" w16cex:dateUtc="2023-06-12T10:17:00Z"/>
  <w16cex:commentExtensible w16cex:durableId="28317F63" w16cex:dateUtc="2023-06-12T10:26:00Z"/>
  <w16cex:commentExtensible w16cex:durableId="2832C957" w16cex:dateUtc="2023-06-12T10:27:00Z"/>
  <w16cex:commentExtensible w16cex:durableId="28317F9B" w16cex:dateUtc="2023-06-12T10:27:00Z"/>
  <w16cex:commentExtensible w16cex:durableId="28317FDD" w16cex:dateUtc="2023-06-12T10:28:00Z"/>
  <w16cex:commentExtensible w16cex:durableId="2832C9E3" w16cex:dateUtc="2023-06-13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CDC8C6" w16cid:durableId="28317D2F"/>
  <w16cid:commentId w16cid:paraId="290E2AB4" w16cid:durableId="28317F63"/>
  <w16cid:commentId w16cid:paraId="312DB7BF" w16cid:durableId="2832C957"/>
  <w16cid:commentId w16cid:paraId="07449B9B" w16cid:durableId="28317F9B"/>
  <w16cid:commentId w16cid:paraId="19BA97ED" w16cid:durableId="28317FDD"/>
  <w16cid:commentId w16cid:paraId="7532ACF5" w16cid:durableId="2832C9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EE940" w14:textId="77777777" w:rsidR="009019B9" w:rsidRDefault="009019B9">
      <w:r>
        <w:separator/>
      </w:r>
    </w:p>
  </w:endnote>
  <w:endnote w:type="continuationSeparator" w:id="0">
    <w:p w14:paraId="1DCFB715" w14:textId="77777777" w:rsidR="009019B9" w:rsidRDefault="0090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ndale Sans U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4FA11" w14:textId="77777777" w:rsidR="009019B9" w:rsidRDefault="009019B9">
      <w:r>
        <w:rPr>
          <w:color w:val="000000"/>
        </w:rPr>
        <w:separator/>
      </w:r>
    </w:p>
  </w:footnote>
  <w:footnote w:type="continuationSeparator" w:id="0">
    <w:p w14:paraId="02485A5A" w14:textId="77777777" w:rsidR="009019B9" w:rsidRDefault="0090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4DD9"/>
    <w:multiLevelType w:val="hybridMultilevel"/>
    <w:tmpl w:val="66E283C0"/>
    <w:lvl w:ilvl="0" w:tplc="04090001">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588" w:hanging="440"/>
      </w:pPr>
      <w:rPr>
        <w:rFonts w:ascii="Wingdings" w:hAnsi="Wingdings" w:hint="default"/>
      </w:rPr>
    </w:lvl>
    <w:lvl w:ilvl="2" w:tplc="04090005" w:tentative="1">
      <w:start w:val="1"/>
      <w:numFmt w:val="bullet"/>
      <w:lvlText w:val=""/>
      <w:lvlJc w:val="left"/>
      <w:pPr>
        <w:ind w:left="2028" w:hanging="440"/>
      </w:pPr>
      <w:rPr>
        <w:rFonts w:ascii="Wingdings" w:hAnsi="Wingdings" w:hint="default"/>
      </w:rPr>
    </w:lvl>
    <w:lvl w:ilvl="3" w:tplc="04090001" w:tentative="1">
      <w:start w:val="1"/>
      <w:numFmt w:val="bullet"/>
      <w:lvlText w:val=""/>
      <w:lvlJc w:val="left"/>
      <w:pPr>
        <w:ind w:left="2468" w:hanging="440"/>
      </w:pPr>
      <w:rPr>
        <w:rFonts w:ascii="Wingdings" w:hAnsi="Wingdings" w:hint="default"/>
      </w:rPr>
    </w:lvl>
    <w:lvl w:ilvl="4" w:tplc="04090003" w:tentative="1">
      <w:start w:val="1"/>
      <w:numFmt w:val="bullet"/>
      <w:lvlText w:val=""/>
      <w:lvlJc w:val="left"/>
      <w:pPr>
        <w:ind w:left="2908" w:hanging="440"/>
      </w:pPr>
      <w:rPr>
        <w:rFonts w:ascii="Wingdings" w:hAnsi="Wingdings" w:hint="default"/>
      </w:rPr>
    </w:lvl>
    <w:lvl w:ilvl="5" w:tplc="04090005" w:tentative="1">
      <w:start w:val="1"/>
      <w:numFmt w:val="bullet"/>
      <w:lvlText w:val=""/>
      <w:lvlJc w:val="left"/>
      <w:pPr>
        <w:ind w:left="3348" w:hanging="440"/>
      </w:pPr>
      <w:rPr>
        <w:rFonts w:ascii="Wingdings" w:hAnsi="Wingdings" w:hint="default"/>
      </w:rPr>
    </w:lvl>
    <w:lvl w:ilvl="6" w:tplc="04090001" w:tentative="1">
      <w:start w:val="1"/>
      <w:numFmt w:val="bullet"/>
      <w:lvlText w:val=""/>
      <w:lvlJc w:val="left"/>
      <w:pPr>
        <w:ind w:left="3788" w:hanging="440"/>
      </w:pPr>
      <w:rPr>
        <w:rFonts w:ascii="Wingdings" w:hAnsi="Wingdings" w:hint="default"/>
      </w:rPr>
    </w:lvl>
    <w:lvl w:ilvl="7" w:tplc="04090003" w:tentative="1">
      <w:start w:val="1"/>
      <w:numFmt w:val="bullet"/>
      <w:lvlText w:val=""/>
      <w:lvlJc w:val="left"/>
      <w:pPr>
        <w:ind w:left="4228" w:hanging="440"/>
      </w:pPr>
      <w:rPr>
        <w:rFonts w:ascii="Wingdings" w:hAnsi="Wingdings" w:hint="default"/>
      </w:rPr>
    </w:lvl>
    <w:lvl w:ilvl="8" w:tplc="04090005" w:tentative="1">
      <w:start w:val="1"/>
      <w:numFmt w:val="bullet"/>
      <w:lvlText w:val=""/>
      <w:lvlJc w:val="left"/>
      <w:pPr>
        <w:ind w:left="4668" w:hanging="440"/>
      </w:pPr>
      <w:rPr>
        <w:rFonts w:ascii="Wingdings" w:hAnsi="Wingdings" w:hint="default"/>
      </w:rPr>
    </w:lvl>
  </w:abstractNum>
  <w:abstractNum w:abstractNumId="1" w15:restartNumberingAfterBreak="0">
    <w:nsid w:val="04BE1F67"/>
    <w:multiLevelType w:val="hybridMultilevel"/>
    <w:tmpl w:val="BD18F5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C5F0DB1"/>
    <w:multiLevelType w:val="hybridMultilevel"/>
    <w:tmpl w:val="CAA23D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EAF7B72"/>
    <w:multiLevelType w:val="hybridMultilevel"/>
    <w:tmpl w:val="B23C2D00"/>
    <w:lvl w:ilvl="0" w:tplc="04090001">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588" w:hanging="440"/>
      </w:pPr>
      <w:rPr>
        <w:rFonts w:ascii="Wingdings" w:hAnsi="Wingdings" w:hint="default"/>
      </w:rPr>
    </w:lvl>
    <w:lvl w:ilvl="2" w:tplc="04090005" w:tentative="1">
      <w:start w:val="1"/>
      <w:numFmt w:val="bullet"/>
      <w:lvlText w:val=""/>
      <w:lvlJc w:val="left"/>
      <w:pPr>
        <w:ind w:left="2028" w:hanging="440"/>
      </w:pPr>
      <w:rPr>
        <w:rFonts w:ascii="Wingdings" w:hAnsi="Wingdings" w:hint="default"/>
      </w:rPr>
    </w:lvl>
    <w:lvl w:ilvl="3" w:tplc="04090001" w:tentative="1">
      <w:start w:val="1"/>
      <w:numFmt w:val="bullet"/>
      <w:lvlText w:val=""/>
      <w:lvlJc w:val="left"/>
      <w:pPr>
        <w:ind w:left="2468" w:hanging="440"/>
      </w:pPr>
      <w:rPr>
        <w:rFonts w:ascii="Wingdings" w:hAnsi="Wingdings" w:hint="default"/>
      </w:rPr>
    </w:lvl>
    <w:lvl w:ilvl="4" w:tplc="04090003" w:tentative="1">
      <w:start w:val="1"/>
      <w:numFmt w:val="bullet"/>
      <w:lvlText w:val=""/>
      <w:lvlJc w:val="left"/>
      <w:pPr>
        <w:ind w:left="2908" w:hanging="440"/>
      </w:pPr>
      <w:rPr>
        <w:rFonts w:ascii="Wingdings" w:hAnsi="Wingdings" w:hint="default"/>
      </w:rPr>
    </w:lvl>
    <w:lvl w:ilvl="5" w:tplc="04090005" w:tentative="1">
      <w:start w:val="1"/>
      <w:numFmt w:val="bullet"/>
      <w:lvlText w:val=""/>
      <w:lvlJc w:val="left"/>
      <w:pPr>
        <w:ind w:left="3348" w:hanging="440"/>
      </w:pPr>
      <w:rPr>
        <w:rFonts w:ascii="Wingdings" w:hAnsi="Wingdings" w:hint="default"/>
      </w:rPr>
    </w:lvl>
    <w:lvl w:ilvl="6" w:tplc="04090001" w:tentative="1">
      <w:start w:val="1"/>
      <w:numFmt w:val="bullet"/>
      <w:lvlText w:val=""/>
      <w:lvlJc w:val="left"/>
      <w:pPr>
        <w:ind w:left="3788" w:hanging="440"/>
      </w:pPr>
      <w:rPr>
        <w:rFonts w:ascii="Wingdings" w:hAnsi="Wingdings" w:hint="default"/>
      </w:rPr>
    </w:lvl>
    <w:lvl w:ilvl="7" w:tplc="04090003" w:tentative="1">
      <w:start w:val="1"/>
      <w:numFmt w:val="bullet"/>
      <w:lvlText w:val=""/>
      <w:lvlJc w:val="left"/>
      <w:pPr>
        <w:ind w:left="4228" w:hanging="440"/>
      </w:pPr>
      <w:rPr>
        <w:rFonts w:ascii="Wingdings" w:hAnsi="Wingdings" w:hint="default"/>
      </w:rPr>
    </w:lvl>
    <w:lvl w:ilvl="8" w:tplc="04090005" w:tentative="1">
      <w:start w:val="1"/>
      <w:numFmt w:val="bullet"/>
      <w:lvlText w:val=""/>
      <w:lvlJc w:val="left"/>
      <w:pPr>
        <w:ind w:left="4668" w:hanging="440"/>
      </w:pPr>
      <w:rPr>
        <w:rFonts w:ascii="Wingdings" w:hAnsi="Wingdings" w:hint="default"/>
      </w:rPr>
    </w:lvl>
  </w:abstractNum>
  <w:abstractNum w:abstractNumId="4" w15:restartNumberingAfterBreak="0">
    <w:nsid w:val="4EF83FD2"/>
    <w:multiLevelType w:val="hybridMultilevel"/>
    <w:tmpl w:val="38DE2B46"/>
    <w:lvl w:ilvl="0" w:tplc="04090001">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588" w:hanging="440"/>
      </w:pPr>
      <w:rPr>
        <w:rFonts w:ascii="Wingdings" w:hAnsi="Wingdings" w:hint="default"/>
      </w:rPr>
    </w:lvl>
    <w:lvl w:ilvl="2" w:tplc="04090005" w:tentative="1">
      <w:start w:val="1"/>
      <w:numFmt w:val="bullet"/>
      <w:lvlText w:val=""/>
      <w:lvlJc w:val="left"/>
      <w:pPr>
        <w:ind w:left="2028" w:hanging="440"/>
      </w:pPr>
      <w:rPr>
        <w:rFonts w:ascii="Wingdings" w:hAnsi="Wingdings" w:hint="default"/>
      </w:rPr>
    </w:lvl>
    <w:lvl w:ilvl="3" w:tplc="04090001" w:tentative="1">
      <w:start w:val="1"/>
      <w:numFmt w:val="bullet"/>
      <w:lvlText w:val=""/>
      <w:lvlJc w:val="left"/>
      <w:pPr>
        <w:ind w:left="2468" w:hanging="440"/>
      </w:pPr>
      <w:rPr>
        <w:rFonts w:ascii="Wingdings" w:hAnsi="Wingdings" w:hint="default"/>
      </w:rPr>
    </w:lvl>
    <w:lvl w:ilvl="4" w:tplc="04090003" w:tentative="1">
      <w:start w:val="1"/>
      <w:numFmt w:val="bullet"/>
      <w:lvlText w:val=""/>
      <w:lvlJc w:val="left"/>
      <w:pPr>
        <w:ind w:left="2908" w:hanging="440"/>
      </w:pPr>
      <w:rPr>
        <w:rFonts w:ascii="Wingdings" w:hAnsi="Wingdings" w:hint="default"/>
      </w:rPr>
    </w:lvl>
    <w:lvl w:ilvl="5" w:tplc="04090005" w:tentative="1">
      <w:start w:val="1"/>
      <w:numFmt w:val="bullet"/>
      <w:lvlText w:val=""/>
      <w:lvlJc w:val="left"/>
      <w:pPr>
        <w:ind w:left="3348" w:hanging="440"/>
      </w:pPr>
      <w:rPr>
        <w:rFonts w:ascii="Wingdings" w:hAnsi="Wingdings" w:hint="default"/>
      </w:rPr>
    </w:lvl>
    <w:lvl w:ilvl="6" w:tplc="04090001" w:tentative="1">
      <w:start w:val="1"/>
      <w:numFmt w:val="bullet"/>
      <w:lvlText w:val=""/>
      <w:lvlJc w:val="left"/>
      <w:pPr>
        <w:ind w:left="3788" w:hanging="440"/>
      </w:pPr>
      <w:rPr>
        <w:rFonts w:ascii="Wingdings" w:hAnsi="Wingdings" w:hint="default"/>
      </w:rPr>
    </w:lvl>
    <w:lvl w:ilvl="7" w:tplc="04090003" w:tentative="1">
      <w:start w:val="1"/>
      <w:numFmt w:val="bullet"/>
      <w:lvlText w:val=""/>
      <w:lvlJc w:val="left"/>
      <w:pPr>
        <w:ind w:left="4228" w:hanging="440"/>
      </w:pPr>
      <w:rPr>
        <w:rFonts w:ascii="Wingdings" w:hAnsi="Wingdings" w:hint="default"/>
      </w:rPr>
    </w:lvl>
    <w:lvl w:ilvl="8" w:tplc="04090005" w:tentative="1">
      <w:start w:val="1"/>
      <w:numFmt w:val="bullet"/>
      <w:lvlText w:val=""/>
      <w:lvlJc w:val="left"/>
      <w:pPr>
        <w:ind w:left="4668" w:hanging="440"/>
      </w:pPr>
      <w:rPr>
        <w:rFonts w:ascii="Wingdings" w:hAnsi="Wingdings" w:hint="default"/>
      </w:rPr>
    </w:lvl>
  </w:abstractNum>
  <w:abstractNum w:abstractNumId="5" w15:restartNumberingAfterBreak="0">
    <w:nsid w:val="5E164A32"/>
    <w:multiLevelType w:val="hybridMultilevel"/>
    <w:tmpl w:val="3CFE2AD6"/>
    <w:lvl w:ilvl="0" w:tplc="04090001">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588" w:hanging="440"/>
      </w:pPr>
      <w:rPr>
        <w:rFonts w:ascii="Wingdings" w:hAnsi="Wingdings" w:hint="default"/>
      </w:rPr>
    </w:lvl>
    <w:lvl w:ilvl="2" w:tplc="04090005" w:tentative="1">
      <w:start w:val="1"/>
      <w:numFmt w:val="bullet"/>
      <w:lvlText w:val=""/>
      <w:lvlJc w:val="left"/>
      <w:pPr>
        <w:ind w:left="2028" w:hanging="440"/>
      </w:pPr>
      <w:rPr>
        <w:rFonts w:ascii="Wingdings" w:hAnsi="Wingdings" w:hint="default"/>
      </w:rPr>
    </w:lvl>
    <w:lvl w:ilvl="3" w:tplc="04090001" w:tentative="1">
      <w:start w:val="1"/>
      <w:numFmt w:val="bullet"/>
      <w:lvlText w:val=""/>
      <w:lvlJc w:val="left"/>
      <w:pPr>
        <w:ind w:left="2468" w:hanging="440"/>
      </w:pPr>
      <w:rPr>
        <w:rFonts w:ascii="Wingdings" w:hAnsi="Wingdings" w:hint="default"/>
      </w:rPr>
    </w:lvl>
    <w:lvl w:ilvl="4" w:tplc="04090003" w:tentative="1">
      <w:start w:val="1"/>
      <w:numFmt w:val="bullet"/>
      <w:lvlText w:val=""/>
      <w:lvlJc w:val="left"/>
      <w:pPr>
        <w:ind w:left="2908" w:hanging="440"/>
      </w:pPr>
      <w:rPr>
        <w:rFonts w:ascii="Wingdings" w:hAnsi="Wingdings" w:hint="default"/>
      </w:rPr>
    </w:lvl>
    <w:lvl w:ilvl="5" w:tplc="04090005" w:tentative="1">
      <w:start w:val="1"/>
      <w:numFmt w:val="bullet"/>
      <w:lvlText w:val=""/>
      <w:lvlJc w:val="left"/>
      <w:pPr>
        <w:ind w:left="3348" w:hanging="440"/>
      </w:pPr>
      <w:rPr>
        <w:rFonts w:ascii="Wingdings" w:hAnsi="Wingdings" w:hint="default"/>
      </w:rPr>
    </w:lvl>
    <w:lvl w:ilvl="6" w:tplc="04090001" w:tentative="1">
      <w:start w:val="1"/>
      <w:numFmt w:val="bullet"/>
      <w:lvlText w:val=""/>
      <w:lvlJc w:val="left"/>
      <w:pPr>
        <w:ind w:left="3788" w:hanging="440"/>
      </w:pPr>
      <w:rPr>
        <w:rFonts w:ascii="Wingdings" w:hAnsi="Wingdings" w:hint="default"/>
      </w:rPr>
    </w:lvl>
    <w:lvl w:ilvl="7" w:tplc="04090003" w:tentative="1">
      <w:start w:val="1"/>
      <w:numFmt w:val="bullet"/>
      <w:lvlText w:val=""/>
      <w:lvlJc w:val="left"/>
      <w:pPr>
        <w:ind w:left="4228" w:hanging="440"/>
      </w:pPr>
      <w:rPr>
        <w:rFonts w:ascii="Wingdings" w:hAnsi="Wingdings" w:hint="default"/>
      </w:rPr>
    </w:lvl>
    <w:lvl w:ilvl="8" w:tplc="04090005" w:tentative="1">
      <w:start w:val="1"/>
      <w:numFmt w:val="bullet"/>
      <w:lvlText w:val=""/>
      <w:lvlJc w:val="left"/>
      <w:pPr>
        <w:ind w:left="4668" w:hanging="440"/>
      </w:pPr>
      <w:rPr>
        <w:rFonts w:ascii="Wingdings" w:hAnsi="Wingdings" w:hint="default"/>
      </w:rPr>
    </w:lvl>
  </w:abstractNum>
  <w:num w:numId="1" w16cid:durableId="2043357717">
    <w:abstractNumId w:val="2"/>
  </w:num>
  <w:num w:numId="2" w16cid:durableId="120193747">
    <w:abstractNumId w:val="1"/>
  </w:num>
  <w:num w:numId="3" w16cid:durableId="340160092">
    <w:abstractNumId w:val="0"/>
  </w:num>
  <w:num w:numId="4" w16cid:durableId="650258019">
    <w:abstractNumId w:val="5"/>
  </w:num>
  <w:num w:numId="5" w16cid:durableId="2030256703">
    <w:abstractNumId w:val="3"/>
  </w:num>
  <w:num w:numId="6" w16cid:durableId="188772145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Zewen">
    <w15:presenceInfo w15:providerId="AD" w15:userId="S::zw224@student.le.ac.uk::92acd337-969d-4b53-a41d-a2013644b856"/>
  </w15:person>
  <w15:person w15:author="Marwan Radwan">
    <w15:presenceInfo w15:providerId="Windows Live" w15:userId="31b6e7e985518b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trackRevisions/>
  <w:defaultTabStop w:val="706"/>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wNjYwNTEyMDAxsjBQ0lEKTi0uzszPAykwqgUAb0sYeCwAAAA="/>
  </w:docVars>
  <w:rsids>
    <w:rsidRoot w:val="00F779E4"/>
    <w:rsid w:val="00193CA8"/>
    <w:rsid w:val="001B36DD"/>
    <w:rsid w:val="00226BE9"/>
    <w:rsid w:val="00293C68"/>
    <w:rsid w:val="002B2173"/>
    <w:rsid w:val="00341485"/>
    <w:rsid w:val="003A6404"/>
    <w:rsid w:val="00417E01"/>
    <w:rsid w:val="00490417"/>
    <w:rsid w:val="004A2370"/>
    <w:rsid w:val="00761635"/>
    <w:rsid w:val="00766FF7"/>
    <w:rsid w:val="009019B9"/>
    <w:rsid w:val="009930DD"/>
    <w:rsid w:val="00BC4069"/>
    <w:rsid w:val="00BE0034"/>
    <w:rsid w:val="00BF4FBD"/>
    <w:rsid w:val="00E13347"/>
    <w:rsid w:val="00F6266C"/>
    <w:rsid w:val="00F766F9"/>
    <w:rsid w:val="00F779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D0C6"/>
  <w15:docId w15:val="{14891402-1FAF-4294-996B-69C3B626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rsid w:val="004A23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23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237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A23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Andale Sans U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10">
    <w:name w:val="标题 1 字符"/>
    <w:basedOn w:val="a0"/>
    <w:link w:val="1"/>
    <w:uiPriority w:val="9"/>
    <w:rsid w:val="004A2370"/>
    <w:rPr>
      <w:b/>
      <w:bCs/>
      <w:kern w:val="44"/>
      <w:sz w:val="44"/>
      <w:szCs w:val="44"/>
    </w:rPr>
  </w:style>
  <w:style w:type="character" w:customStyle="1" w:styleId="20">
    <w:name w:val="标题 2 字符"/>
    <w:basedOn w:val="a0"/>
    <w:link w:val="2"/>
    <w:uiPriority w:val="9"/>
    <w:rsid w:val="004A237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A2370"/>
    <w:rPr>
      <w:b/>
      <w:bCs/>
      <w:sz w:val="32"/>
      <w:szCs w:val="32"/>
    </w:rPr>
  </w:style>
  <w:style w:type="character" w:customStyle="1" w:styleId="40">
    <w:name w:val="标题 4 字符"/>
    <w:basedOn w:val="a0"/>
    <w:link w:val="4"/>
    <w:uiPriority w:val="9"/>
    <w:rsid w:val="004A2370"/>
    <w:rPr>
      <w:rFonts w:asciiTheme="majorHAnsi" w:eastAsiaTheme="majorEastAsia" w:hAnsiTheme="majorHAnsi" w:cstheme="majorBidi"/>
      <w:b/>
      <w:bCs/>
      <w:sz w:val="28"/>
      <w:szCs w:val="28"/>
    </w:rPr>
  </w:style>
  <w:style w:type="paragraph" w:styleId="a5">
    <w:name w:val="List Paragraph"/>
    <w:basedOn w:val="a"/>
    <w:uiPriority w:val="34"/>
    <w:qFormat/>
    <w:rsid w:val="001B36DD"/>
    <w:pPr>
      <w:ind w:firstLineChars="200" w:firstLine="420"/>
    </w:pPr>
  </w:style>
  <w:style w:type="character" w:styleId="a6">
    <w:name w:val="annotation reference"/>
    <w:basedOn w:val="a0"/>
    <w:uiPriority w:val="99"/>
    <w:semiHidden/>
    <w:unhideWhenUsed/>
    <w:rsid w:val="00761635"/>
    <w:rPr>
      <w:sz w:val="16"/>
      <w:szCs w:val="16"/>
    </w:rPr>
  </w:style>
  <w:style w:type="paragraph" w:styleId="a7">
    <w:name w:val="annotation text"/>
    <w:basedOn w:val="a"/>
    <w:link w:val="a8"/>
    <w:uiPriority w:val="99"/>
    <w:semiHidden/>
    <w:unhideWhenUsed/>
    <w:rsid w:val="00761635"/>
    <w:rPr>
      <w:sz w:val="20"/>
      <w:szCs w:val="20"/>
    </w:rPr>
  </w:style>
  <w:style w:type="character" w:customStyle="1" w:styleId="a8">
    <w:name w:val="批注文字 字符"/>
    <w:basedOn w:val="a0"/>
    <w:link w:val="a7"/>
    <w:uiPriority w:val="99"/>
    <w:semiHidden/>
    <w:rsid w:val="00761635"/>
    <w:rPr>
      <w:sz w:val="20"/>
      <w:szCs w:val="20"/>
    </w:rPr>
  </w:style>
  <w:style w:type="paragraph" w:styleId="a9">
    <w:name w:val="annotation subject"/>
    <w:basedOn w:val="a7"/>
    <w:next w:val="a7"/>
    <w:link w:val="aa"/>
    <w:uiPriority w:val="99"/>
    <w:semiHidden/>
    <w:unhideWhenUsed/>
    <w:rsid w:val="00761635"/>
    <w:rPr>
      <w:b/>
      <w:bCs/>
    </w:rPr>
  </w:style>
  <w:style w:type="character" w:customStyle="1" w:styleId="aa">
    <w:name w:val="批注主题 字符"/>
    <w:basedOn w:val="a8"/>
    <w:link w:val="a9"/>
    <w:uiPriority w:val="99"/>
    <w:semiHidden/>
    <w:rsid w:val="00761635"/>
    <w:rPr>
      <w:b/>
      <w:bCs/>
      <w:sz w:val="20"/>
      <w:szCs w:val="20"/>
    </w:rPr>
  </w:style>
  <w:style w:type="paragraph" w:styleId="ab">
    <w:name w:val="Revision"/>
    <w:hidden/>
    <w:uiPriority w:val="99"/>
    <w:semiHidden/>
    <w:rsid w:val="00761635"/>
    <w:pPr>
      <w:widowControl/>
      <w:suppressAutoHyphens w:val="0"/>
      <w:autoSpaceDN/>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王泽闻</dc:creator>
  <cp:lastModifiedBy>Wang, Zewen</cp:lastModifiedBy>
  <cp:revision>7</cp:revision>
  <dcterms:created xsi:type="dcterms:W3CDTF">2023-06-13T09:17:00Z</dcterms:created>
  <dcterms:modified xsi:type="dcterms:W3CDTF">2023-06-13T09:59:00Z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